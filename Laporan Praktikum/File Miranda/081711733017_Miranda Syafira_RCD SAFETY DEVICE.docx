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colors2.xml" ContentType="application/vnd.openxmlformats-officedocument.drawingml.diagramColors+xml"/>
  <Override PartName="/word/diagrams/data2.xml" ContentType="application/vnd.openxmlformats-officedocument.drawingml.diagramData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diagrams/colors4.xml" ContentType="application/vnd.openxmlformats-officedocument.drawingml.diagramColors+xml"/>
  <Override PartName="/word/styles.xml" ContentType="application/vnd.openxmlformats-officedocument.wordprocessingml.styles+xml"/>
  <Override PartName="/word/diagrams/quickStyle3.xml" ContentType="application/vnd.openxmlformats-officedocument.drawingml.diagramStyle+xml"/>
  <Override PartName="/word/diagrams/layout1.xml" ContentType="application/vnd.openxmlformats-officedocument.drawingml.diagramLayout+xml"/>
  <Override PartName="/docProps/core.xml" ContentType="application/vnd.openxmlformats-package.core-properties+xml"/>
  <Override PartName="/word/diagrams/data1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iagrams/drawing1.xml" ContentType="application/vnd.ms-office.drawingml.diagramDrawing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098"/>
        <w:spacing w:lineRule="auto" w:line="276"/>
        <w:rPr>
          <w:rFonts w:ascii="Times New Roman" w:cs="Times New Roman"/>
          <w:sz w:val="24"/>
          <w:rPrChange w:id="0" w:author="miranda syafira" w:date="2020-02-21T00:18:00Z">
            <w:rPr/>
          </w:rPrChange>
        </w:rPr>
      </w:pPr>
      <w:del w:id="1" w:author="miranda syafira" w:date="2020-02-20T21:07:00Z">
        <w:r w:rsidDel="2AEBBFEF" w:rsidRPr="394A5086">
          <w:rPr>
            <w:rFonts w:ascii="Times New Roman" w:cs="Times New Roman"/>
            <w:sz w:val="24"/>
            <w:rPrChange w:id="2" w:author="miranda syafira" w:date="2020-02-21T00:18:00Z">
              <w:rPr/>
            </w:rPrChange>
          </w:rPr>
          <w:delText xml:space="preserve">PERCOBAAN 4 </w:delText>
        </w:r>
      </w:del>
      <w:r w:rsidRPr="4C66C81A">
        <w:rPr>
          <w:rFonts w:ascii="Times New Roman" w:cs="Times New Roman"/>
          <w:sz w:val="24"/>
          <w:rPrChange w:id="3" w:author="miranda syafira" w:date="2020-02-21T00:18:00Z">
            <w:rPr/>
          </w:rPrChange>
        </w:rPr>
        <w:t>RCD SAFETY DEVICE</w:t>
      </w:r>
    </w:p>
    <w:p>
      <w:pPr>
        <w:pStyle w:val="style4097"/>
        <w:spacing w:lineRule="auto" w:line="276"/>
        <w:rPr>
          <w:rFonts w:ascii="Times New Roman" w:cs="Times New Roman"/>
          <w:sz w:val="24"/>
          <w:szCs w:val="24"/>
          <w:rPrChange w:id="4" w:author="miranda syafira" w:date="2020-02-21T00:18:00Z">
            <w:rPr/>
          </w:rPrChange>
        </w:rPr>
      </w:pPr>
      <w:r w:rsidRPr="5D8CC21E">
        <w:rPr>
          <w:rFonts w:ascii="Times New Roman" w:cs="Times New Roman"/>
          <w:sz w:val="24"/>
          <w:szCs w:val="24"/>
          <w:rPrChange w:id="5" w:author="miranda syafira" w:date="2020-02-21T00:18:00Z">
            <w:rPr/>
          </w:rPrChange>
        </w:rPr>
        <w:t>Miranda Syafira Widyananda (081711733017)</w:t>
      </w:r>
    </w:p>
    <w:p>
      <w:pPr>
        <w:pStyle w:val="style0"/>
        <w:spacing w:after="0" w:lineRule="auto" w:line="276"/>
        <w:jc w:val="center"/>
        <w:rPr>
          <w:rFonts w:ascii="Times New Roman" w:cs="Times New Roman" w:eastAsia="Times New Roman" w:hAnsi="Times New Roman"/>
          <w:color w:val="auto"/>
          <w:sz w:val="24"/>
          <w:szCs w:val="24"/>
          <w:rPrChange w:id="6" w:author="miranda syafira" w:date="2020-02-21T00:18:00Z">
            <w:rPr>
              <w:rFonts w:ascii="Arial Narrow" w:cs="Helvetica" w:eastAsia="Times New Roman" w:hAnsi="Arial Narrow"/>
              <w:color w:val="444444"/>
              <w:sz w:val="20"/>
            </w:rPr>
          </w:rPrChange>
        </w:rPr>
      </w:pPr>
      <w:r w:rsidRPr="1B3BD424">
        <w:rPr>
          <w:rFonts w:ascii="Times New Roman" w:cs="Times New Roman" w:hAnsi="Times New Roman"/>
          <w:sz w:val="24"/>
          <w:szCs w:val="24"/>
          <w:rPrChange w:id="7" w:author="miranda syafira" w:date="2020-02-21T00:18:00Z">
            <w:rPr>
              <w:rFonts w:ascii="Arial Narrow" w:hAnsi="Arial Narrow"/>
              <w:sz w:val="20"/>
            </w:rPr>
          </w:rPrChange>
        </w:rPr>
        <w:t>Dosen</w:t>
      </w:r>
      <w:r w:rsidRPr="E0F0EC3B">
        <w:rPr>
          <w:rFonts w:ascii="Times New Roman" w:cs="Times New Roman" w:hAnsi="Times New Roman"/>
          <w:sz w:val="24"/>
          <w:szCs w:val="24"/>
          <w:lang w:val="id-ID"/>
          <w:rPrChange w:id="8" w:author="miranda syafira" w:date="2020-02-21T00:18:00Z">
            <w:rPr>
              <w:rFonts w:ascii="Arial Narrow" w:hAnsi="Arial Narrow"/>
              <w:sz w:val="20"/>
              <w:lang w:val="id-ID"/>
            </w:rPr>
          </w:rPrChange>
        </w:rPr>
        <w:t xml:space="preserve"> </w:t>
      </w:r>
      <w:r w:rsidRPr="F5095A2F">
        <w:rPr>
          <w:rFonts w:ascii="Times New Roman" w:cs="Times New Roman" w:eastAsia="Times New Roman" w:hAnsi="Times New Roman"/>
          <w:iCs w:val="false"/>
          <w:color w:val="auto"/>
          <w:sz w:val="24"/>
          <w:szCs w:val="24"/>
          <w:rPrChange w:id="9" w:author="miranda syafira" w:date="2020-02-21T00:18:00Z">
            <w:rPr>
              <w:rFonts w:ascii="Arial Narrow" w:cs="Helvetica" w:eastAsia="Times New Roman" w:hAnsi="Arial Narrow"/>
              <w:iCs/>
              <w:color w:val="333333"/>
              <w:sz w:val="20"/>
            </w:rPr>
          </w:rPrChange>
        </w:rPr>
        <w:fldChar w:fldCharType="begin"/>
      </w:r>
      <w:r w:rsidRPr="F54397A4">
        <w:rPr>
          <w:rFonts w:ascii="Times New Roman" w:cs="Times New Roman"/>
          <w:sz w:val="24"/>
          <w:szCs w:val="24"/>
          <w:rPrChange w:id="10" w:author="miranda syafira" w:date="2020-02-21T00:18:00Z">
            <w:rPr/>
          </w:rPrChange>
        </w:rPr>
        <w:instrText xml:space="preserve"> HYPERLINK "http://unair.ac.id/site/menu/show/52/lecturer-detail/14-198012312015041002/-erwin-sutanto-st-msc" \t "_blank" </w:instrText>
      </w:r>
      <w:r w:rsidRPr="0B4DEC07">
        <w:rPr>
          <w:rFonts w:ascii="Times New Roman" w:cs="Times New Roman" w:eastAsia="Times New Roman" w:hAnsi="Times New Roman"/>
          <w:iCs w:val="false"/>
          <w:color w:val="auto"/>
          <w:sz w:val="24"/>
          <w:szCs w:val="24"/>
          <w:rPrChange w:id="11" w:author="miranda syafira" w:date="2020-02-21T00:18:00Z">
            <w:rPr>
              <w:rFonts w:ascii="Arial Narrow" w:cs="Helvetica" w:eastAsia="Times New Roman" w:hAnsi="Arial Narrow"/>
              <w:iCs/>
              <w:color w:val="333333"/>
              <w:sz w:val="20"/>
            </w:rPr>
          </w:rPrChange>
        </w:rPr>
        <w:fldChar w:fldCharType="separate"/>
      </w:r>
      <w:r w:rsidRPr="04FE204B">
        <w:rPr>
          <w:rFonts w:ascii="Times New Roman" w:cs="Times New Roman" w:eastAsia="Times New Roman" w:hAnsi="Times New Roman"/>
          <w:iCs/>
          <w:color w:val="auto"/>
          <w:sz w:val="24"/>
          <w:szCs w:val="24"/>
          <w:rPrChange w:id="12" w:author="miranda syafira" w:date="2020-02-21T00:18:00Z">
            <w:rPr>
              <w:rFonts w:ascii="Arial Narrow" w:cs="Helvetica" w:eastAsia="Times New Roman" w:hAnsi="Arial Narrow"/>
              <w:iCs/>
              <w:color w:val="333333"/>
              <w:sz w:val="20"/>
            </w:rPr>
          </w:rPrChange>
        </w:rPr>
        <w:t xml:space="preserve">Erwin </w:t>
      </w:r>
      <w:r w:rsidRPr="2ABABB6E">
        <w:rPr>
          <w:rFonts w:ascii="Times New Roman" w:cs="Times New Roman" w:eastAsia="Times New Roman" w:hAnsi="Times New Roman"/>
          <w:iCs/>
          <w:color w:val="auto"/>
          <w:sz w:val="24"/>
          <w:szCs w:val="24"/>
          <w:rPrChange w:id="13" w:author="miranda syafira" w:date="2020-02-21T00:18:00Z">
            <w:rPr>
              <w:rFonts w:ascii="Arial Narrow" w:cs="Helvetica" w:eastAsia="Times New Roman" w:hAnsi="Arial Narrow"/>
              <w:iCs/>
              <w:color w:val="333333"/>
              <w:sz w:val="20"/>
            </w:rPr>
          </w:rPrChange>
        </w:rPr>
        <w:t>Susanto</w:t>
      </w:r>
      <w:r w:rsidRPr="4F7FAB10">
        <w:rPr>
          <w:rFonts w:ascii="Times New Roman" w:cs="Times New Roman" w:eastAsia="Times New Roman" w:hAnsi="Times New Roman"/>
          <w:iCs/>
          <w:color w:val="auto"/>
          <w:sz w:val="24"/>
          <w:szCs w:val="24"/>
          <w:rPrChange w:id="14" w:author="miranda syafira" w:date="2020-02-21T00:18:00Z">
            <w:rPr>
              <w:rFonts w:ascii="Arial Narrow" w:cs="Helvetica" w:eastAsia="Times New Roman" w:hAnsi="Arial Narrow"/>
              <w:iCs/>
              <w:color w:val="333333"/>
              <w:sz w:val="20"/>
            </w:rPr>
          </w:rPrChange>
        </w:rPr>
        <w:t>, ST., M.Sc.</w:t>
      </w:r>
      <w:r w:rsidRPr="06977F3A">
        <w:rPr>
          <w:rFonts w:ascii="Times New Roman" w:cs="Times New Roman" w:eastAsia="Times New Roman" w:hAnsi="Times New Roman"/>
          <w:iCs/>
          <w:color w:val="auto"/>
          <w:sz w:val="24"/>
          <w:szCs w:val="24"/>
          <w:rPrChange w:id="15" w:author="miranda syafira" w:date="2020-02-21T00:18:00Z">
            <w:rPr>
              <w:rFonts w:ascii="Arial Narrow" w:cs="Helvetica" w:eastAsia="Times New Roman" w:hAnsi="Arial Narrow"/>
              <w:iCs/>
              <w:color w:val="333333"/>
              <w:sz w:val="20"/>
            </w:rPr>
          </w:rPrChange>
        </w:rPr>
        <w:fldChar w:fldCharType="end"/>
      </w:r>
    </w:p>
    <w:p>
      <w:pPr>
        <w:pStyle w:val="style4101"/>
        <w:spacing w:lineRule="auto" w:line="276"/>
        <w:rPr>
          <w:rFonts w:ascii="Times New Roman"/>
          <w:sz w:val="24"/>
          <w:rPrChange w:id="16" w:author="miranda syafira" w:date="2020-02-21T00:18:00Z">
            <w:rPr/>
          </w:rPrChange>
        </w:rPr>
      </w:pPr>
      <w:r w:rsidRPr="F282C712">
        <w:rPr>
          <w:rFonts w:ascii="Times New Roman"/>
          <w:sz w:val="24"/>
          <w:rPrChange w:id="17" w:author="miranda syafira" w:date="2020-02-21T00:18:00Z">
            <w:rPr/>
          </w:rPrChange>
        </w:rPr>
        <w:t>Tanggal</w:t>
      </w:r>
      <w:r w:rsidRPr="37D5F7D8">
        <w:rPr>
          <w:rFonts w:ascii="Times New Roman"/>
          <w:sz w:val="24"/>
          <w:rPrChange w:id="18" w:author="miranda syafira" w:date="2020-02-21T00:18:00Z">
            <w:rPr/>
          </w:rPrChange>
        </w:rPr>
        <w:t xml:space="preserve"> </w:t>
      </w:r>
      <w:r w:rsidRPr="42A5ACD5">
        <w:rPr>
          <w:rFonts w:ascii="Times New Roman"/>
          <w:sz w:val="24"/>
          <w:rPrChange w:id="19" w:author="miranda syafira" w:date="2020-02-21T00:18:00Z">
            <w:rPr/>
          </w:rPrChange>
        </w:rPr>
        <w:t>Percobaan</w:t>
      </w:r>
      <w:r w:rsidRPr="66937532">
        <w:rPr>
          <w:rFonts w:ascii="Times New Roman"/>
          <w:sz w:val="24"/>
          <w:rPrChange w:id="20" w:author="miranda syafira" w:date="2020-02-21T00:18:00Z">
            <w:rPr/>
          </w:rPrChange>
        </w:rPr>
        <w:t xml:space="preserve">: 7 </w:t>
      </w:r>
      <w:r w:rsidRPr="37C1B3F9">
        <w:rPr>
          <w:rFonts w:ascii="Times New Roman"/>
          <w:sz w:val="24"/>
          <w:rPrChange w:id="21" w:author="miranda syafira" w:date="2020-02-21T00:18:00Z">
            <w:rPr/>
          </w:rPrChange>
        </w:rPr>
        <w:t>Februari</w:t>
      </w:r>
      <w:r w:rsidRPr="D31613AE">
        <w:rPr>
          <w:rFonts w:ascii="Times New Roman"/>
          <w:sz w:val="24"/>
          <w:rPrChange w:id="22" w:author="miranda syafira" w:date="2020-02-21T00:18:00Z">
            <w:rPr/>
          </w:rPrChange>
        </w:rPr>
        <w:t xml:space="preserve"> 2020</w:t>
      </w:r>
    </w:p>
    <w:p>
      <w:pPr>
        <w:pStyle w:val="style4102"/>
        <w:spacing w:lineRule="auto" w:line="276"/>
        <w:rPr>
          <w:rFonts w:ascii="Times New Roman"/>
          <w:sz w:val="24"/>
          <w:rPrChange w:id="23" w:author="miranda syafira" w:date="2020-02-21T00:18:00Z">
            <w:rPr/>
          </w:rPrChange>
        </w:rPr>
      </w:pPr>
      <w:r w:rsidRPr="24AD2455">
        <w:rPr>
          <w:rFonts w:ascii="Times New Roman"/>
          <w:sz w:val="24"/>
          <w:rPrChange w:id="24" w:author="miranda syafira" w:date="2020-02-21T00:18:00Z">
            <w:rPr/>
          </w:rPrChange>
        </w:rPr>
        <w:t xml:space="preserve">FIA302 - </w:t>
      </w:r>
      <w:r w:rsidRPr="91D1FD97">
        <w:rPr>
          <w:rFonts w:ascii="Times New Roman"/>
          <w:sz w:val="24"/>
          <w:rPrChange w:id="25" w:author="miranda syafira" w:date="2020-02-21T00:18:00Z">
            <w:rPr/>
          </w:rPrChange>
        </w:rPr>
        <w:t>Eksperimen</w:t>
      </w:r>
      <w:r w:rsidRPr="FE2DAC27">
        <w:rPr>
          <w:rFonts w:ascii="Times New Roman"/>
          <w:sz w:val="24"/>
          <w:rPrChange w:id="26" w:author="miranda syafira" w:date="2020-02-21T00:18:00Z">
            <w:rPr/>
          </w:rPrChange>
        </w:rPr>
        <w:t xml:space="preserve"> </w:t>
      </w:r>
      <w:r w:rsidRPr="16D66005">
        <w:rPr>
          <w:rFonts w:ascii="Times New Roman"/>
          <w:sz w:val="24"/>
          <w:rPrChange w:id="27" w:author="miranda syafira" w:date="2020-02-21T00:18:00Z">
            <w:rPr/>
          </w:rPrChange>
        </w:rPr>
        <w:t>Teknik</w:t>
      </w:r>
      <w:r w:rsidRPr="DBA8B256">
        <w:rPr>
          <w:rFonts w:ascii="Times New Roman"/>
          <w:sz w:val="24"/>
          <w:rPrChange w:id="28" w:author="miranda syafira" w:date="2020-02-21T00:18:00Z">
            <w:rPr/>
          </w:rPrChange>
        </w:rPr>
        <w:t xml:space="preserve"> </w:t>
      </w:r>
      <w:r w:rsidRPr="BBDFCE2C">
        <w:rPr>
          <w:rFonts w:ascii="Times New Roman"/>
          <w:sz w:val="24"/>
          <w:rPrChange w:id="29" w:author="miranda syafira" w:date="2020-02-21T00:18:00Z">
            <w:rPr/>
          </w:rPrChange>
        </w:rPr>
        <w:t>Biomedis</w:t>
      </w:r>
      <w:r w:rsidRPr="DE3B76E6">
        <w:rPr>
          <w:rFonts w:ascii="Times New Roman"/>
          <w:sz w:val="24"/>
          <w:rPrChange w:id="30" w:author="miranda syafira" w:date="2020-02-21T00:18:00Z">
            <w:rPr/>
          </w:rPrChange>
        </w:rPr>
        <w:t xml:space="preserve"> II</w:t>
      </w:r>
    </w:p>
    <w:p>
      <w:pPr>
        <w:pStyle w:val="style4100"/>
        <w:spacing w:lineRule="auto" w:line="276"/>
        <w:rPr>
          <w:rFonts w:ascii="Times New Roman" w:cs="Times New Roman"/>
          <w:sz w:val="24"/>
          <w:szCs w:val="24"/>
          <w:rPrChange w:id="31" w:author="miranda syafira" w:date="2020-02-21T00:18:00Z">
            <w:rPr/>
          </w:rPrChange>
        </w:rPr>
        <w:sectPr>
          <w:pgSz w:w="11906" w:h="16838" w:orient="portrait" w:code="9"/>
          <w:pgMar w:top="1701" w:right="1701" w:bottom="1701" w:left="2268" w:header="709" w:footer="709" w:gutter="0"/>
          <w:cols w:space="708"/>
          <w:docGrid w:linePitch="360"/>
        </w:sectPr>
      </w:pPr>
      <w:r w:rsidRPr="E1F469B5">
        <w:rPr>
          <w:rFonts w:ascii="Times New Roman" w:cs="Times New Roman"/>
          <w:sz w:val="24"/>
          <w:szCs w:val="24"/>
          <w:rPrChange w:id="32" w:author="miranda syafira" w:date="2020-02-21T00:18:00Z">
            <w:rPr/>
          </w:rPrChange>
        </w:rPr>
        <w:t xml:space="preserve">Laboratorium </w:t>
      </w:r>
      <w:r w:rsidRPr="E7905835">
        <w:rPr>
          <w:rFonts w:ascii="Times New Roman" w:cs="Times New Roman"/>
          <w:sz w:val="24"/>
          <w:szCs w:val="24"/>
          <w:lang w:val="en-ID"/>
          <w:rPrChange w:id="33" w:author="miranda syafira" w:date="2020-02-21T00:18:00Z">
            <w:rPr>
              <w:lang w:val="en-ID"/>
            </w:rPr>
          </w:rPrChange>
        </w:rPr>
        <w:t>Teknik</w:t>
      </w:r>
      <w:r w:rsidRPr="7B1E7FF9">
        <w:rPr>
          <w:rFonts w:ascii="Times New Roman" w:cs="Times New Roman"/>
          <w:sz w:val="24"/>
          <w:szCs w:val="24"/>
          <w:lang w:val="en-ID"/>
          <w:rPrChange w:id="34" w:author="miranda syafira" w:date="2020-02-21T00:18:00Z">
            <w:rPr>
              <w:lang w:val="en-ID"/>
            </w:rPr>
          </w:rPrChange>
        </w:rPr>
        <w:t xml:space="preserve"> </w:t>
      </w:r>
      <w:r w:rsidRPr="E48AADAE">
        <w:rPr>
          <w:rFonts w:ascii="Times New Roman" w:cs="Times New Roman"/>
          <w:sz w:val="24"/>
          <w:szCs w:val="24"/>
          <w:lang w:val="en-ID"/>
          <w:rPrChange w:id="35" w:author="miranda syafira" w:date="2020-02-21T00:18:00Z">
            <w:rPr>
              <w:lang w:val="en-ID"/>
            </w:rPr>
          </w:rPrChange>
        </w:rPr>
        <w:t>Biomedis</w:t>
      </w:r>
      <w:r w:rsidRPr="009A56AB">
        <w:rPr>
          <w:rFonts w:ascii="Times New Roman" w:cs="Times New Roman"/>
          <w:sz w:val="24"/>
          <w:szCs w:val="24"/>
          <w:lang w:val="id-ID"/>
          <w:rPrChange w:id="36" w:author="miranda syafira" w:date="2020-02-21T00:18:00Z">
            <w:rPr>
              <w:lang w:val="id-ID"/>
            </w:rPr>
          </w:rPrChange>
        </w:rPr>
        <w:t>, Fak. Sains dan Teknologi</w:t>
      </w:r>
      <w:r w:rsidRPr="A040D324">
        <w:rPr>
          <w:rFonts w:ascii="Times New Roman" w:cs="Times New Roman"/>
          <w:sz w:val="24"/>
          <w:szCs w:val="24"/>
          <w:rPrChange w:id="37" w:author="miranda syafira" w:date="2020-02-21T00:18:00Z">
            <w:rPr/>
          </w:rPrChange>
        </w:rPr>
        <w:t xml:space="preserve"> Universitas Airlangga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Abstrak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Filter </w:t>
      </w:r>
      <w:r>
        <w:rPr>
          <w:rFonts w:ascii="Times New Roman" w:cs="Times New Roman" w:hAnsi="Times New Roman"/>
          <w:sz w:val="24"/>
          <w:szCs w:val="24"/>
        </w:rPr>
        <w:t>merupakan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sebuah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rangkaian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biasa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pengolahan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sinyal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listrik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</w:rPr>
        <w:t>ercobaan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pengolahan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sinyal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listrik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filter </w:t>
      </w:r>
      <w:r>
        <w:rPr>
          <w:rFonts w:ascii="Times New Roman" w:cs="Times New Roman" w:hAnsi="Times New Roman"/>
          <w:sz w:val="24"/>
          <w:szCs w:val="24"/>
        </w:rPr>
        <w:t>dilakukan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mengetahui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Residual Current Device (RCD)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bagaimana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filter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mendeteksi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arus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bocor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z w:val="24"/>
          <w:szCs w:val="24"/>
        </w:rPr>
        <w:t>angkaian</w:t>
      </w:r>
      <w:r>
        <w:rPr>
          <w:rFonts w:ascii="Times New Roman" w:cs="Times New Roman" w:hAnsi="Times New Roman"/>
          <w:sz w:val="24"/>
          <w:szCs w:val="24"/>
        </w:rPr>
        <w:t xml:space="preserve"> feedback </w:t>
      </w:r>
      <w:r>
        <w:rPr>
          <w:rFonts w:ascii="Times New Roman" w:cs="Times New Roman" w:hAnsi="Times New Roman"/>
          <w:sz w:val="24"/>
          <w:szCs w:val="24"/>
        </w:rPr>
        <w:t>bandpass</w:t>
      </w:r>
      <w:r>
        <w:rPr>
          <w:rFonts w:ascii="Times New Roman" w:cs="Times New Roman" w:hAnsi="Times New Roman"/>
          <w:sz w:val="24"/>
          <w:szCs w:val="24"/>
        </w:rPr>
        <w:t xml:space="preserve"> filter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melewatkan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sinyal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induksi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bocor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RCD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osiloskop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masukan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sinyal</w:t>
      </w:r>
      <w:r>
        <w:rPr>
          <w:rFonts w:ascii="Times New Roman" w:cs="Times New Roman" w:hAnsi="Times New Roman"/>
          <w:sz w:val="24"/>
          <w:szCs w:val="24"/>
        </w:rPr>
        <w:t xml:space="preserve"> (input)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juga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keluaran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sinyal</w:t>
      </w:r>
      <w:r>
        <w:rPr>
          <w:rFonts w:ascii="Times New Roman" w:cs="Times New Roman" w:hAnsi="Times New Roman"/>
          <w:sz w:val="24"/>
          <w:szCs w:val="24"/>
        </w:rPr>
        <w:t xml:space="preserve"> (output). </w:t>
      </w:r>
      <w:r>
        <w:rPr>
          <w:rFonts w:ascii="Times New Roman" w:cs="Times New Roman" w:hAnsi="Times New Roman"/>
          <w:sz w:val="24"/>
          <w:szCs w:val="24"/>
        </w:rPr>
        <w:t>Setelah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melewati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rangkaian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bandpass</w:t>
      </w:r>
      <w:r>
        <w:rPr>
          <w:rFonts w:ascii="Times New Roman" w:cs="Times New Roman" w:hAnsi="Times New Roman"/>
          <w:sz w:val="24"/>
          <w:szCs w:val="24"/>
        </w:rPr>
        <w:t xml:space="preserve"> filter, </w:t>
      </w:r>
      <w:r>
        <w:rPr>
          <w:rFonts w:ascii="Times New Roman" w:cs="Times New Roman" w:hAnsi="Times New Roman"/>
          <w:sz w:val="24"/>
          <w:szCs w:val="24"/>
        </w:rPr>
        <w:t>hasil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diperoleh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frekuensi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bocor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kecil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sebelum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melewati</w:t>
      </w:r>
      <w:r>
        <w:rPr>
          <w:rFonts w:ascii="Times New Roman" w:cs="Times New Roman" w:hAnsi="Times New Roman"/>
          <w:sz w:val="24"/>
          <w:szCs w:val="24"/>
        </w:rPr>
        <w:t xml:space="preserve"> filter.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Kata </w:t>
      </w:r>
      <w:r>
        <w:rPr>
          <w:rFonts w:ascii="Times New Roman" w:cs="Times New Roman" w:hAnsi="Times New Roman"/>
          <w:sz w:val="24"/>
          <w:szCs w:val="24"/>
        </w:rPr>
        <w:t>kunci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filter, </w:t>
      </w:r>
      <w:r>
        <w:rPr>
          <w:rFonts w:ascii="Times New Roman" w:cs="Times New Roman" w:hAnsi="Times New Roman"/>
          <w:sz w:val="24"/>
          <w:szCs w:val="24"/>
        </w:rPr>
        <w:t>bandpass</w:t>
      </w:r>
      <w:r>
        <w:rPr>
          <w:rFonts w:ascii="Times New Roman" w:cs="Times New Roman" w:hAnsi="Times New Roman"/>
          <w:sz w:val="24"/>
          <w:szCs w:val="24"/>
        </w:rPr>
        <w:t xml:space="preserve"> filter, RCD.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after="0" w:lineRule="auto" w:line="276"/>
        <w:ind w:left="0" w:firstLine="0"/>
        <w:rPr>
          <w:rFonts w:ascii="Times New Roman" w:cs="Times New Roman" w:hAnsi="Times New Roman"/>
          <w:b/>
          <w:sz w:val="24"/>
          <w:szCs w:val="24"/>
          <w:rPrChange w:id="38" w:author="miranda syafira" w:date="2020-02-21T00:18:00Z">
            <w:rPr>
              <w:rFonts w:ascii="Times New Roman" w:cs="Times New Roman" w:hAnsi="Times New Roman"/>
              <w:b/>
              <w:sz w:val="24"/>
            </w:rPr>
          </w:rPrChange>
        </w:rPr>
        <w:pPrChange w:id="39" w:author="miranda syafira" w:date="2020-02-21T00:18:00Z">
          <w:pPr>
            <w:pStyle w:val="style179"/>
            <w:numPr>
              <w:ilvl w:val="0"/>
              <w:numId w:val="9"/>
            </w:numPr>
            <w:spacing w:after="0" w:lineRule="auto" w:line="276"/>
            <w:ind w:left="0" w:hanging="360"/>
          </w:pPr>
        </w:pPrChange>
      </w:pPr>
      <w:r w:rsidRPr="1B4AC26B">
        <w:rPr>
          <w:rFonts w:ascii="Times New Roman" w:cs="Times New Roman" w:hAnsi="Times New Roman"/>
          <w:b/>
          <w:sz w:val="24"/>
          <w:szCs w:val="24"/>
          <w:rPrChange w:id="40" w:author="miranda syafira" w:date="2020-02-21T00:18:00Z">
            <w:rPr>
              <w:rFonts w:ascii="Times New Roman" w:cs="Times New Roman" w:hAnsi="Times New Roman"/>
              <w:b/>
              <w:sz w:val="24"/>
            </w:rPr>
          </w:rPrChange>
        </w:rPr>
        <w:t>Pendahuluan</w:t>
      </w:r>
    </w:p>
    <w:p>
      <w:pPr>
        <w:pStyle w:val="style0"/>
        <w:spacing w:after="0" w:lineRule="auto" w:line="276"/>
        <w:ind w:firstLine="720"/>
        <w:jc w:val="both"/>
        <w:rPr>
          <w:rFonts w:ascii="Times New Roman" w:cs="Times New Roman" w:hAnsi="Times New Roman"/>
          <w:sz w:val="24"/>
          <w:szCs w:val="24"/>
          <w:rPrChange w:id="4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</w:pPr>
      <w:r w:rsidRPr="D937F799">
        <w:rPr>
          <w:rFonts w:ascii="Times New Roman" w:cs="Times New Roman" w:hAnsi="Times New Roman"/>
          <w:sz w:val="24"/>
          <w:szCs w:val="24"/>
          <w:rPrChange w:id="4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Rangkaian</w:t>
      </w:r>
      <w:r w:rsidRPr="55A7CEF8">
        <w:rPr>
          <w:rFonts w:ascii="Times New Roman" w:cs="Times New Roman" w:hAnsi="Times New Roman"/>
          <w:sz w:val="24"/>
          <w:szCs w:val="24"/>
          <w:rPrChange w:id="4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087C9EAA">
        <w:rPr>
          <w:rFonts w:ascii="Times New Roman" w:cs="Times New Roman" w:hAnsi="Times New Roman"/>
          <w:sz w:val="24"/>
          <w:szCs w:val="24"/>
          <w:rPrChange w:id="4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listrik</w:t>
      </w:r>
      <w:r w:rsidRPr="3C40D534">
        <w:rPr>
          <w:rFonts w:ascii="Times New Roman" w:cs="Times New Roman" w:hAnsi="Times New Roman"/>
          <w:sz w:val="24"/>
          <w:szCs w:val="24"/>
          <w:rPrChange w:id="4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40BDA771">
        <w:rPr>
          <w:rFonts w:ascii="Times New Roman" w:cs="Times New Roman" w:hAnsi="Times New Roman"/>
          <w:sz w:val="24"/>
          <w:szCs w:val="24"/>
          <w:rPrChange w:id="4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pada</w:t>
      </w:r>
      <w:r w:rsidRPr="57CBCDEF">
        <w:rPr>
          <w:rFonts w:ascii="Times New Roman" w:cs="Times New Roman" w:hAnsi="Times New Roman"/>
          <w:sz w:val="24"/>
          <w:szCs w:val="24"/>
          <w:rPrChange w:id="4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CA2AA561">
        <w:rPr>
          <w:rFonts w:ascii="Times New Roman" w:cs="Times New Roman" w:hAnsi="Times New Roman"/>
          <w:sz w:val="24"/>
          <w:szCs w:val="24"/>
          <w:rPrChange w:id="4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suatu</w:t>
      </w:r>
      <w:r w:rsidRPr="586283CD">
        <w:rPr>
          <w:rFonts w:ascii="Times New Roman" w:cs="Times New Roman" w:hAnsi="Times New Roman"/>
          <w:sz w:val="24"/>
          <w:szCs w:val="24"/>
          <w:rPrChange w:id="49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1F0608B9">
        <w:rPr>
          <w:rFonts w:ascii="Times New Roman" w:cs="Times New Roman" w:hAnsi="Times New Roman"/>
          <w:sz w:val="24"/>
          <w:szCs w:val="24"/>
          <w:rPrChange w:id="50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perangkat</w:t>
      </w:r>
      <w:r w:rsidRPr="CC9F1CA1">
        <w:rPr>
          <w:rFonts w:ascii="Times New Roman" w:cs="Times New Roman" w:hAnsi="Times New Roman"/>
          <w:sz w:val="24"/>
          <w:szCs w:val="24"/>
          <w:rPrChange w:id="5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12DC30D1">
        <w:rPr>
          <w:rFonts w:ascii="Times New Roman" w:cs="Times New Roman" w:hAnsi="Times New Roman"/>
          <w:sz w:val="24"/>
          <w:szCs w:val="24"/>
          <w:rPrChange w:id="5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atau</w:t>
      </w:r>
      <w:r w:rsidRPr="F970A263">
        <w:rPr>
          <w:rFonts w:ascii="Times New Roman" w:cs="Times New Roman" w:hAnsi="Times New Roman"/>
          <w:sz w:val="24"/>
          <w:szCs w:val="24"/>
          <w:rPrChange w:id="5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064D2A44">
        <w:rPr>
          <w:rFonts w:ascii="Times New Roman" w:cs="Times New Roman" w:hAnsi="Times New Roman"/>
          <w:sz w:val="24"/>
          <w:szCs w:val="24"/>
          <w:rPrChange w:id="5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instalasi</w:t>
      </w:r>
      <w:r w:rsidRPr="756C7A15">
        <w:rPr>
          <w:rFonts w:ascii="Times New Roman" w:cs="Times New Roman" w:hAnsi="Times New Roman"/>
          <w:sz w:val="24"/>
          <w:szCs w:val="24"/>
          <w:rPrChange w:id="5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60150FC7">
        <w:rPr>
          <w:rFonts w:ascii="Times New Roman" w:cs="Times New Roman" w:hAnsi="Times New Roman"/>
          <w:sz w:val="24"/>
          <w:szCs w:val="24"/>
          <w:rPrChange w:id="5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sering</w:t>
      </w:r>
      <w:r w:rsidRPr="F6895975">
        <w:rPr>
          <w:rFonts w:ascii="Times New Roman" w:cs="Times New Roman" w:hAnsi="Times New Roman"/>
          <w:sz w:val="24"/>
          <w:szCs w:val="24"/>
          <w:rPrChange w:id="5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kali </w:t>
      </w:r>
      <w:r w:rsidRPr="F88062EB">
        <w:rPr>
          <w:rFonts w:ascii="Times New Roman" w:cs="Times New Roman" w:hAnsi="Times New Roman"/>
          <w:sz w:val="24"/>
          <w:szCs w:val="24"/>
          <w:rPrChange w:id="5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mengalami</w:t>
      </w:r>
      <w:r w:rsidRPr="F9F2ED7B">
        <w:rPr>
          <w:rFonts w:ascii="Times New Roman" w:cs="Times New Roman" w:hAnsi="Times New Roman"/>
          <w:sz w:val="24"/>
          <w:szCs w:val="24"/>
          <w:rPrChange w:id="59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5337DA21">
        <w:rPr>
          <w:rFonts w:ascii="Times New Roman" w:cs="Times New Roman" w:hAnsi="Times New Roman"/>
          <w:sz w:val="24"/>
          <w:szCs w:val="24"/>
          <w:rPrChange w:id="60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kebocoran</w:t>
      </w:r>
      <w:r w:rsidRPr="47C606EB">
        <w:rPr>
          <w:rFonts w:ascii="Times New Roman" w:cs="Times New Roman" w:hAnsi="Times New Roman"/>
          <w:sz w:val="24"/>
          <w:szCs w:val="24"/>
          <w:rPrChange w:id="6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. Hal </w:t>
      </w:r>
      <w:r w:rsidRPr="34E023B2">
        <w:rPr>
          <w:rFonts w:ascii="Times New Roman" w:cs="Times New Roman" w:hAnsi="Times New Roman"/>
          <w:sz w:val="24"/>
          <w:szCs w:val="24"/>
          <w:rPrChange w:id="6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tersebut</w:t>
      </w:r>
      <w:r w:rsidRPr="CA489783">
        <w:rPr>
          <w:rFonts w:ascii="Times New Roman" w:cs="Times New Roman" w:hAnsi="Times New Roman"/>
          <w:sz w:val="24"/>
          <w:szCs w:val="24"/>
          <w:rPrChange w:id="6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789A8990">
        <w:rPr>
          <w:rFonts w:ascii="Times New Roman" w:cs="Times New Roman" w:hAnsi="Times New Roman"/>
          <w:sz w:val="24"/>
          <w:szCs w:val="24"/>
          <w:rPrChange w:id="6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dapat</w:t>
      </w:r>
      <w:r w:rsidRPr="17F0618F">
        <w:rPr>
          <w:rFonts w:ascii="Times New Roman" w:cs="Times New Roman" w:hAnsi="Times New Roman"/>
          <w:sz w:val="24"/>
          <w:szCs w:val="24"/>
          <w:rPrChange w:id="6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C6EA4829">
        <w:rPr>
          <w:rFonts w:ascii="Times New Roman" w:cs="Times New Roman" w:hAnsi="Times New Roman"/>
          <w:sz w:val="24"/>
          <w:szCs w:val="24"/>
          <w:rPrChange w:id="6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membahayakan</w:t>
      </w:r>
      <w:r w:rsidRPr="5108C4EB">
        <w:rPr>
          <w:rFonts w:ascii="Times New Roman" w:cs="Times New Roman" w:hAnsi="Times New Roman"/>
          <w:sz w:val="24"/>
          <w:szCs w:val="24"/>
          <w:rPrChange w:id="6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82455A9E">
        <w:rPr>
          <w:rFonts w:ascii="Times New Roman" w:cs="Times New Roman" w:hAnsi="Times New Roman"/>
          <w:sz w:val="24"/>
          <w:szCs w:val="24"/>
          <w:rPrChange w:id="6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manusia</w:t>
      </w:r>
      <w:r w:rsidRPr="2DA1DFBB">
        <w:rPr>
          <w:rFonts w:ascii="Times New Roman" w:cs="Times New Roman" w:hAnsi="Times New Roman"/>
          <w:sz w:val="24"/>
          <w:szCs w:val="24"/>
          <w:rPrChange w:id="69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44EE8914">
        <w:rPr>
          <w:rFonts w:ascii="Times New Roman" w:cs="Times New Roman" w:hAnsi="Times New Roman"/>
          <w:sz w:val="24"/>
          <w:szCs w:val="24"/>
          <w:rPrChange w:id="70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atau</w:t>
      </w:r>
      <w:r w:rsidRPr="5EB8165A">
        <w:rPr>
          <w:rFonts w:ascii="Times New Roman" w:cs="Times New Roman" w:hAnsi="Times New Roman"/>
          <w:sz w:val="24"/>
          <w:szCs w:val="24"/>
          <w:rPrChange w:id="7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operator yang </w:t>
      </w:r>
      <w:r w:rsidRPr="8CD039F2">
        <w:rPr>
          <w:rFonts w:ascii="Times New Roman" w:cs="Times New Roman" w:hAnsi="Times New Roman"/>
          <w:sz w:val="24"/>
          <w:szCs w:val="24"/>
          <w:rPrChange w:id="7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berada</w:t>
      </w:r>
      <w:r w:rsidRPr="E0665554">
        <w:rPr>
          <w:rFonts w:ascii="Times New Roman" w:cs="Times New Roman" w:hAnsi="Times New Roman"/>
          <w:sz w:val="24"/>
          <w:szCs w:val="24"/>
          <w:rPrChange w:id="7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7EA4F54D">
        <w:rPr>
          <w:rFonts w:ascii="Times New Roman" w:cs="Times New Roman" w:hAnsi="Times New Roman"/>
          <w:sz w:val="24"/>
          <w:szCs w:val="24"/>
          <w:rPrChange w:id="7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disekitarnya</w:t>
      </w:r>
      <w:r w:rsidRPr="DAA2D16C">
        <w:rPr>
          <w:rFonts w:ascii="Times New Roman" w:cs="Times New Roman" w:hAnsi="Times New Roman"/>
          <w:sz w:val="24"/>
          <w:szCs w:val="24"/>
          <w:rPrChange w:id="7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. </w:t>
      </w:r>
      <w:r w:rsidRPr="415341D3">
        <w:rPr>
          <w:rFonts w:ascii="Times New Roman" w:cs="Times New Roman" w:hAnsi="Times New Roman"/>
          <w:sz w:val="24"/>
          <w:szCs w:val="24"/>
          <w:rPrChange w:id="7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Bahaya</w:t>
      </w:r>
      <w:r w:rsidRPr="CA95FCF6">
        <w:rPr>
          <w:rFonts w:ascii="Times New Roman" w:cs="Times New Roman" w:hAnsi="Times New Roman"/>
          <w:sz w:val="24"/>
          <w:szCs w:val="24"/>
          <w:rPrChange w:id="7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AF3894E9">
        <w:rPr>
          <w:rFonts w:ascii="Times New Roman" w:cs="Times New Roman" w:hAnsi="Times New Roman"/>
          <w:sz w:val="24"/>
          <w:szCs w:val="24"/>
          <w:rPrChange w:id="7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arus</w:t>
      </w:r>
      <w:r w:rsidRPr="3D26AF0D">
        <w:rPr>
          <w:rFonts w:ascii="Times New Roman" w:cs="Times New Roman" w:hAnsi="Times New Roman"/>
          <w:sz w:val="24"/>
          <w:szCs w:val="24"/>
          <w:rPrChange w:id="79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43A30BEA">
        <w:rPr>
          <w:rFonts w:ascii="Times New Roman" w:cs="Times New Roman" w:hAnsi="Times New Roman"/>
          <w:sz w:val="24"/>
          <w:szCs w:val="24"/>
          <w:rPrChange w:id="80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bocor</w:t>
      </w:r>
      <w:r w:rsidRPr="432A6070">
        <w:rPr>
          <w:rFonts w:ascii="Times New Roman" w:cs="Times New Roman" w:hAnsi="Times New Roman"/>
          <w:sz w:val="24"/>
          <w:szCs w:val="24"/>
          <w:rPrChange w:id="8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88B69A9A">
        <w:rPr>
          <w:rFonts w:ascii="Times New Roman" w:cs="Times New Roman" w:hAnsi="Times New Roman"/>
          <w:sz w:val="24"/>
          <w:szCs w:val="24"/>
          <w:rPrChange w:id="8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tersebut</w:t>
      </w:r>
      <w:r w:rsidRPr="949ABB0A">
        <w:rPr>
          <w:rFonts w:ascii="Times New Roman" w:cs="Times New Roman" w:hAnsi="Times New Roman"/>
          <w:sz w:val="24"/>
          <w:szCs w:val="24"/>
          <w:rPrChange w:id="8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1059DB4B">
        <w:rPr>
          <w:rFonts w:ascii="Times New Roman" w:cs="Times New Roman" w:hAnsi="Times New Roman"/>
          <w:sz w:val="24"/>
          <w:szCs w:val="24"/>
          <w:rPrChange w:id="8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berupa</w:t>
      </w:r>
      <w:r w:rsidRPr="5714D472">
        <w:rPr>
          <w:rFonts w:ascii="Times New Roman" w:cs="Times New Roman" w:hAnsi="Times New Roman"/>
          <w:sz w:val="24"/>
          <w:szCs w:val="24"/>
          <w:rPrChange w:id="8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32F4C753">
        <w:rPr>
          <w:rFonts w:ascii="Times New Roman" w:cs="Times New Roman" w:hAnsi="Times New Roman"/>
          <w:sz w:val="24"/>
          <w:szCs w:val="24"/>
          <w:rPrChange w:id="8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kejutan</w:t>
      </w:r>
      <w:r w:rsidRPr="1E1D18E5">
        <w:rPr>
          <w:rFonts w:ascii="Times New Roman" w:cs="Times New Roman" w:hAnsi="Times New Roman"/>
          <w:sz w:val="24"/>
          <w:szCs w:val="24"/>
          <w:rPrChange w:id="8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36BAE2B6">
        <w:rPr>
          <w:rFonts w:ascii="Times New Roman" w:cs="Times New Roman" w:hAnsi="Times New Roman"/>
          <w:sz w:val="24"/>
          <w:szCs w:val="24"/>
          <w:rPrChange w:id="8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listrik</w:t>
      </w:r>
      <w:r w:rsidRPr="5ED47B85">
        <w:rPr>
          <w:rFonts w:ascii="Times New Roman" w:cs="Times New Roman" w:hAnsi="Times New Roman"/>
          <w:sz w:val="24"/>
          <w:szCs w:val="24"/>
          <w:rPrChange w:id="89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. </w:t>
      </w:r>
      <w:r w:rsidRPr="1407E431">
        <w:rPr>
          <w:rFonts w:ascii="Times New Roman" w:cs="Times New Roman" w:hAnsi="Times New Roman"/>
          <w:sz w:val="24"/>
          <w:szCs w:val="24"/>
          <w:rPrChange w:id="90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Pada</w:t>
      </w:r>
      <w:r w:rsidRPr="27B7C1E8">
        <w:rPr>
          <w:rFonts w:ascii="Times New Roman" w:cs="Times New Roman" w:hAnsi="Times New Roman"/>
          <w:sz w:val="24"/>
          <w:szCs w:val="24"/>
          <w:rPrChange w:id="9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378D2B19">
        <w:rPr>
          <w:rFonts w:ascii="Times New Roman" w:cs="Times New Roman" w:hAnsi="Times New Roman"/>
          <w:sz w:val="24"/>
          <w:szCs w:val="24"/>
          <w:rPrChange w:id="9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suatu</w:t>
      </w:r>
      <w:r w:rsidRPr="8675043A">
        <w:rPr>
          <w:rFonts w:ascii="Times New Roman" w:cs="Times New Roman" w:hAnsi="Times New Roman"/>
          <w:sz w:val="24"/>
          <w:szCs w:val="24"/>
          <w:rPrChange w:id="9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068D7699">
        <w:rPr>
          <w:rFonts w:ascii="Times New Roman" w:cs="Times New Roman" w:hAnsi="Times New Roman"/>
          <w:sz w:val="24"/>
          <w:szCs w:val="24"/>
          <w:rPrChange w:id="9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instalasi</w:t>
      </w:r>
      <w:r w:rsidRPr="AECA907C">
        <w:rPr>
          <w:rFonts w:ascii="Times New Roman" w:cs="Times New Roman" w:hAnsi="Times New Roman"/>
          <w:sz w:val="24"/>
          <w:szCs w:val="24"/>
          <w:rPrChange w:id="9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87DFDE59">
        <w:rPr>
          <w:rFonts w:ascii="Times New Roman" w:cs="Times New Roman" w:hAnsi="Times New Roman"/>
          <w:sz w:val="24"/>
          <w:szCs w:val="24"/>
          <w:rPrChange w:id="9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biasanya</w:t>
      </w:r>
      <w:r w:rsidRPr="3AFE96A6">
        <w:rPr>
          <w:rFonts w:ascii="Times New Roman" w:cs="Times New Roman" w:hAnsi="Times New Roman"/>
          <w:sz w:val="24"/>
          <w:szCs w:val="24"/>
          <w:rPrChange w:id="9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009A129D">
        <w:rPr>
          <w:rFonts w:ascii="Times New Roman" w:cs="Times New Roman" w:hAnsi="Times New Roman"/>
          <w:sz w:val="24"/>
          <w:szCs w:val="24"/>
          <w:rPrChange w:id="9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dipasang</w:t>
      </w:r>
      <w:r w:rsidRPr="3DBA2CBA">
        <w:rPr>
          <w:rFonts w:ascii="Times New Roman" w:cs="Times New Roman" w:hAnsi="Times New Roman"/>
          <w:sz w:val="24"/>
          <w:szCs w:val="24"/>
          <w:rPrChange w:id="99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8D81FA51">
        <w:rPr>
          <w:rFonts w:ascii="Times New Roman" w:cs="Times New Roman" w:hAnsi="Times New Roman"/>
          <w:i/>
          <w:sz w:val="24"/>
          <w:szCs w:val="24"/>
          <w:rPrChange w:id="100" w:author="miranda syafira" w:date="2020-02-21T00:18:00Z">
            <w:rPr>
              <w:rFonts w:ascii="Times New Roman" w:cs="Times New Roman" w:hAnsi="Times New Roman"/>
              <w:i/>
              <w:sz w:val="24"/>
            </w:rPr>
          </w:rPrChange>
        </w:rPr>
        <w:t>breaker</w:t>
      </w:r>
      <w:r w:rsidRPr="B3F2A50D">
        <w:rPr>
          <w:rFonts w:ascii="Times New Roman" w:cs="Times New Roman" w:hAnsi="Times New Roman"/>
          <w:sz w:val="24"/>
          <w:szCs w:val="24"/>
          <w:rPrChange w:id="10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3F4FEFA3">
        <w:rPr>
          <w:rFonts w:ascii="Times New Roman" w:cs="Times New Roman" w:hAnsi="Times New Roman"/>
          <w:sz w:val="24"/>
          <w:szCs w:val="24"/>
          <w:rPrChange w:id="10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untuk</w:t>
      </w:r>
      <w:r w:rsidRPr="03C8AE42">
        <w:rPr>
          <w:rFonts w:ascii="Times New Roman" w:cs="Times New Roman" w:hAnsi="Times New Roman"/>
          <w:sz w:val="24"/>
          <w:szCs w:val="24"/>
          <w:rPrChange w:id="10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6F13B01A">
        <w:rPr>
          <w:rFonts w:ascii="Times New Roman" w:cs="Times New Roman" w:hAnsi="Times New Roman"/>
          <w:sz w:val="24"/>
          <w:szCs w:val="24"/>
          <w:rPrChange w:id="10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melindungi</w:t>
      </w:r>
      <w:r w:rsidRPr="F0F893DC">
        <w:rPr>
          <w:rFonts w:ascii="Times New Roman" w:cs="Times New Roman" w:hAnsi="Times New Roman"/>
          <w:sz w:val="24"/>
          <w:szCs w:val="24"/>
          <w:rPrChange w:id="10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D537A348">
        <w:rPr>
          <w:rFonts w:ascii="Times New Roman" w:cs="Times New Roman" w:hAnsi="Times New Roman"/>
          <w:sz w:val="24"/>
          <w:szCs w:val="24"/>
          <w:rPrChange w:id="10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manusia</w:t>
      </w:r>
      <w:r w:rsidRPr="2AF6074C">
        <w:rPr>
          <w:rFonts w:ascii="Times New Roman" w:cs="Times New Roman" w:hAnsi="Times New Roman"/>
          <w:sz w:val="24"/>
          <w:szCs w:val="24"/>
          <w:rPrChange w:id="10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5337F38C">
        <w:rPr>
          <w:rFonts w:ascii="Times New Roman" w:cs="Times New Roman" w:hAnsi="Times New Roman"/>
          <w:sz w:val="24"/>
          <w:szCs w:val="24"/>
          <w:rPrChange w:id="10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dari</w:t>
      </w:r>
      <w:r w:rsidRPr="EE986CDC">
        <w:rPr>
          <w:rFonts w:ascii="Times New Roman" w:cs="Times New Roman" w:hAnsi="Times New Roman"/>
          <w:sz w:val="24"/>
          <w:szCs w:val="24"/>
          <w:rPrChange w:id="109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26AF2681">
        <w:rPr>
          <w:rFonts w:ascii="Times New Roman" w:cs="Times New Roman" w:hAnsi="Times New Roman"/>
          <w:sz w:val="24"/>
          <w:szCs w:val="24"/>
          <w:rPrChange w:id="110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bahaya</w:t>
      </w:r>
      <w:r w:rsidRPr="87138CFC">
        <w:rPr>
          <w:rFonts w:ascii="Times New Roman" w:cs="Times New Roman" w:hAnsi="Times New Roman"/>
          <w:sz w:val="24"/>
          <w:szCs w:val="24"/>
          <w:rPrChange w:id="11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FDD0FF05">
        <w:rPr>
          <w:rFonts w:ascii="Times New Roman" w:cs="Times New Roman" w:hAnsi="Times New Roman"/>
          <w:sz w:val="24"/>
          <w:szCs w:val="24"/>
          <w:rPrChange w:id="11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kejutan</w:t>
      </w:r>
      <w:r w:rsidRPr="681111A4">
        <w:rPr>
          <w:rFonts w:ascii="Times New Roman" w:cs="Times New Roman" w:hAnsi="Times New Roman"/>
          <w:sz w:val="24"/>
          <w:szCs w:val="24"/>
          <w:rPrChange w:id="11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FE618903">
        <w:rPr>
          <w:rFonts w:ascii="Times New Roman" w:cs="Times New Roman" w:hAnsi="Times New Roman"/>
          <w:sz w:val="24"/>
          <w:szCs w:val="24"/>
          <w:rPrChange w:id="11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listrik</w:t>
      </w:r>
      <w:r w:rsidRPr="F01730F9">
        <w:rPr>
          <w:rFonts w:ascii="Times New Roman" w:cs="Times New Roman" w:hAnsi="Times New Roman"/>
          <w:sz w:val="24"/>
          <w:szCs w:val="24"/>
          <w:rPrChange w:id="11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779ACF68">
        <w:rPr>
          <w:rFonts w:ascii="Times New Roman" w:cs="Times New Roman" w:hAnsi="Times New Roman"/>
          <w:sz w:val="24"/>
          <w:szCs w:val="24"/>
          <w:rPrChange w:id="11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karena</w:t>
      </w:r>
      <w:r w:rsidRPr="CB3AA150">
        <w:rPr>
          <w:rFonts w:ascii="Times New Roman" w:cs="Times New Roman" w:hAnsi="Times New Roman"/>
          <w:sz w:val="24"/>
          <w:szCs w:val="24"/>
          <w:rPrChange w:id="11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A5FBF6E5">
        <w:rPr>
          <w:rFonts w:ascii="Times New Roman" w:cs="Times New Roman" w:hAnsi="Times New Roman"/>
          <w:sz w:val="24"/>
          <w:szCs w:val="24"/>
          <w:rPrChange w:id="11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arus</w:t>
      </w:r>
      <w:r w:rsidRPr="D570403F">
        <w:rPr>
          <w:rFonts w:ascii="Times New Roman" w:cs="Times New Roman" w:hAnsi="Times New Roman"/>
          <w:sz w:val="24"/>
          <w:szCs w:val="24"/>
          <w:rPrChange w:id="119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B022DC68">
        <w:rPr>
          <w:rFonts w:ascii="Times New Roman" w:cs="Times New Roman" w:hAnsi="Times New Roman"/>
          <w:sz w:val="24"/>
          <w:szCs w:val="24"/>
          <w:rPrChange w:id="120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bocor</w:t>
      </w:r>
      <w:r w:rsidRPr="953D056F">
        <w:rPr>
          <w:rFonts w:ascii="Times New Roman" w:cs="Times New Roman" w:hAnsi="Times New Roman"/>
          <w:sz w:val="24"/>
          <w:szCs w:val="24"/>
          <w:rPrChange w:id="12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.</w:t>
      </w:r>
    </w:p>
    <w:p>
      <w:pPr>
        <w:pStyle w:val="style0"/>
        <w:spacing w:after="0" w:lineRule="auto" w:line="276"/>
        <w:ind w:firstLine="720"/>
        <w:jc w:val="both"/>
        <w:rPr>
          <w:rFonts w:ascii="Times New Roman" w:cs="Times New Roman" w:hAnsi="Times New Roman"/>
          <w:sz w:val="24"/>
          <w:szCs w:val="24"/>
          <w:rPrChange w:id="12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</w:pPr>
      <w:r w:rsidRPr="D1E8BB34">
        <w:rPr>
          <w:rFonts w:ascii="Times New Roman" w:cs="Times New Roman" w:hAnsi="Times New Roman"/>
          <w:sz w:val="24"/>
          <w:szCs w:val="24"/>
          <w:rPrChange w:id="12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Komponen</w:t>
      </w:r>
      <w:r w:rsidRPr="744C9106">
        <w:rPr>
          <w:rFonts w:ascii="Times New Roman" w:cs="Times New Roman" w:hAnsi="Times New Roman"/>
          <w:sz w:val="24"/>
          <w:szCs w:val="24"/>
          <w:rPrChange w:id="12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DEEDDA41">
        <w:rPr>
          <w:rFonts w:ascii="Times New Roman" w:cs="Times New Roman" w:hAnsi="Times New Roman"/>
          <w:sz w:val="24"/>
          <w:szCs w:val="24"/>
          <w:rPrChange w:id="12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utama</w:t>
      </w:r>
      <w:r w:rsidRPr="6BB4F4A4">
        <w:rPr>
          <w:rFonts w:ascii="Times New Roman" w:cs="Times New Roman" w:hAnsi="Times New Roman"/>
          <w:sz w:val="24"/>
          <w:szCs w:val="24"/>
          <w:rPrChange w:id="12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yang </w:t>
      </w:r>
      <w:r w:rsidRPr="8CBB9AF9">
        <w:rPr>
          <w:rFonts w:ascii="Times New Roman" w:cs="Times New Roman" w:hAnsi="Times New Roman"/>
          <w:sz w:val="24"/>
          <w:szCs w:val="24"/>
          <w:rPrChange w:id="12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dapat</w:t>
      </w:r>
      <w:r w:rsidRPr="08864858">
        <w:rPr>
          <w:rFonts w:ascii="Times New Roman" w:cs="Times New Roman" w:hAnsi="Times New Roman"/>
          <w:sz w:val="24"/>
          <w:szCs w:val="24"/>
          <w:rPrChange w:id="12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9D282621">
        <w:rPr>
          <w:rFonts w:ascii="Times New Roman" w:cs="Times New Roman" w:hAnsi="Times New Roman"/>
          <w:sz w:val="24"/>
          <w:szCs w:val="24"/>
          <w:rPrChange w:id="129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digunakan</w:t>
      </w:r>
      <w:r w:rsidRPr="7D75ACDE">
        <w:rPr>
          <w:rFonts w:ascii="Times New Roman" w:cs="Times New Roman" w:hAnsi="Times New Roman"/>
          <w:sz w:val="24"/>
          <w:szCs w:val="24"/>
          <w:rPrChange w:id="130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E6399803">
        <w:rPr>
          <w:rFonts w:ascii="Times New Roman" w:cs="Times New Roman" w:hAnsi="Times New Roman"/>
          <w:sz w:val="24"/>
          <w:szCs w:val="24"/>
          <w:rPrChange w:id="13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sebagai</w:t>
      </w:r>
      <w:r w:rsidRPr="9DCAD28B">
        <w:rPr>
          <w:rFonts w:ascii="Times New Roman" w:cs="Times New Roman" w:hAnsi="Times New Roman"/>
          <w:sz w:val="24"/>
          <w:szCs w:val="24"/>
          <w:rPrChange w:id="13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E7A39440">
        <w:rPr>
          <w:rFonts w:ascii="Times New Roman" w:cs="Times New Roman" w:hAnsi="Times New Roman"/>
          <w:sz w:val="24"/>
          <w:szCs w:val="24"/>
          <w:rPrChange w:id="13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perangkat</w:t>
      </w:r>
      <w:r w:rsidRPr="EFCFCC38">
        <w:rPr>
          <w:rFonts w:ascii="Times New Roman" w:cs="Times New Roman" w:hAnsi="Times New Roman"/>
          <w:sz w:val="24"/>
          <w:szCs w:val="24"/>
          <w:rPrChange w:id="13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01DB45E9">
        <w:rPr>
          <w:rFonts w:ascii="Times New Roman" w:cs="Times New Roman" w:hAnsi="Times New Roman"/>
          <w:sz w:val="24"/>
          <w:szCs w:val="24"/>
          <w:rPrChange w:id="13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keselamatan</w:t>
      </w:r>
      <w:r w:rsidRPr="5FC7C62A">
        <w:rPr>
          <w:rFonts w:ascii="Times New Roman" w:cs="Times New Roman" w:hAnsi="Times New Roman"/>
          <w:sz w:val="24"/>
          <w:szCs w:val="24"/>
          <w:rPrChange w:id="13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4EF82693">
        <w:rPr>
          <w:rFonts w:ascii="Times New Roman" w:cs="Times New Roman" w:hAnsi="Times New Roman"/>
          <w:sz w:val="24"/>
          <w:szCs w:val="24"/>
          <w:rPrChange w:id="13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listrik</w:t>
      </w:r>
      <w:r w:rsidRPr="A080F811">
        <w:rPr>
          <w:rFonts w:ascii="Times New Roman" w:cs="Times New Roman" w:hAnsi="Times New Roman"/>
          <w:sz w:val="24"/>
          <w:szCs w:val="24"/>
          <w:rPrChange w:id="13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FE38987E">
        <w:rPr>
          <w:rFonts w:ascii="Times New Roman" w:cs="Times New Roman" w:hAnsi="Times New Roman"/>
          <w:sz w:val="24"/>
          <w:szCs w:val="24"/>
          <w:rPrChange w:id="139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yaitu</w:t>
      </w:r>
      <w:r w:rsidRPr="3141219F">
        <w:rPr>
          <w:rFonts w:ascii="Times New Roman" w:cs="Times New Roman" w:hAnsi="Times New Roman"/>
          <w:sz w:val="24"/>
          <w:szCs w:val="24"/>
          <w:rPrChange w:id="140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RCD (</w:t>
      </w:r>
      <w:r w:rsidRPr="F3D6930E">
        <w:rPr>
          <w:rFonts w:ascii="Times New Roman" w:cs="Times New Roman" w:hAnsi="Times New Roman"/>
          <w:i/>
          <w:sz w:val="24"/>
          <w:szCs w:val="24"/>
          <w:rPrChange w:id="14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Residual Current Device</w:t>
      </w:r>
      <w:r w:rsidRPr="069E3341">
        <w:rPr>
          <w:rFonts w:ascii="Times New Roman" w:cs="Times New Roman" w:hAnsi="Times New Roman"/>
          <w:sz w:val="24"/>
          <w:szCs w:val="24"/>
          <w:rPrChange w:id="14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) yang </w:t>
      </w:r>
      <w:r w:rsidRPr="324B2622">
        <w:rPr>
          <w:rFonts w:ascii="Times New Roman" w:cs="Times New Roman" w:hAnsi="Times New Roman"/>
          <w:sz w:val="24"/>
          <w:szCs w:val="24"/>
          <w:rPrChange w:id="14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biasanya</w:t>
      </w:r>
      <w:r w:rsidRPr="464F00FA">
        <w:rPr>
          <w:rFonts w:ascii="Times New Roman" w:cs="Times New Roman" w:hAnsi="Times New Roman"/>
          <w:sz w:val="24"/>
          <w:szCs w:val="24"/>
          <w:rPrChange w:id="14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2D4CC012">
        <w:rPr>
          <w:rFonts w:ascii="Times New Roman" w:cs="Times New Roman" w:hAnsi="Times New Roman"/>
          <w:sz w:val="24"/>
          <w:szCs w:val="24"/>
          <w:rPrChange w:id="14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digolongkan</w:t>
      </w:r>
      <w:r w:rsidRPr="D87D137D">
        <w:rPr>
          <w:rFonts w:ascii="Times New Roman" w:cs="Times New Roman" w:hAnsi="Times New Roman"/>
          <w:sz w:val="24"/>
          <w:szCs w:val="24"/>
          <w:rPrChange w:id="14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47E1BB55">
        <w:rPr>
          <w:rFonts w:ascii="Times New Roman" w:cs="Times New Roman" w:hAnsi="Times New Roman"/>
          <w:sz w:val="24"/>
          <w:szCs w:val="24"/>
          <w:rPrChange w:id="14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sebagai</w:t>
      </w:r>
      <w:r w:rsidRPr="A29A6BF1">
        <w:rPr>
          <w:rFonts w:ascii="Times New Roman" w:cs="Times New Roman" w:hAnsi="Times New Roman"/>
          <w:sz w:val="24"/>
          <w:szCs w:val="24"/>
          <w:rPrChange w:id="14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ELCB (</w:t>
      </w:r>
      <w:r w:rsidRPr="4D711423">
        <w:rPr>
          <w:rFonts w:ascii="Times New Roman" w:cs="Times New Roman" w:hAnsi="Times New Roman"/>
          <w:i/>
          <w:sz w:val="24"/>
          <w:szCs w:val="24"/>
          <w:rPrChange w:id="149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Earth Leakage Current Breaker</w:t>
      </w:r>
      <w:r w:rsidRPr="443068FF">
        <w:rPr>
          <w:rFonts w:ascii="Times New Roman" w:cs="Times New Roman" w:hAnsi="Times New Roman"/>
          <w:sz w:val="24"/>
          <w:szCs w:val="24"/>
          <w:rPrChange w:id="150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).</w:t>
      </w:r>
    </w:p>
    <w:p>
      <w:pPr>
        <w:pStyle w:val="style0"/>
        <w:spacing w:after="0" w:lineRule="auto" w:line="276"/>
        <w:ind w:firstLine="720"/>
        <w:jc w:val="both"/>
        <w:rPr>
          <w:rFonts w:ascii="Times New Roman" w:cs="Times New Roman" w:hAnsi="Times New Roman"/>
          <w:sz w:val="24"/>
          <w:szCs w:val="24"/>
          <w:rPrChange w:id="15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</w:pPr>
      <w:r w:rsidRPr="508A8027">
        <w:rPr>
          <w:rFonts w:ascii="Times New Roman" w:cs="Times New Roman" w:hAnsi="Times New Roman"/>
          <w:sz w:val="24"/>
          <w:szCs w:val="24"/>
          <w:rPrChange w:id="15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Pada</w:t>
      </w:r>
      <w:r w:rsidRPr="A2468CDD">
        <w:rPr>
          <w:rFonts w:ascii="Times New Roman" w:cs="Times New Roman" w:hAnsi="Times New Roman"/>
          <w:sz w:val="24"/>
          <w:szCs w:val="24"/>
          <w:rPrChange w:id="15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FE353C66">
        <w:rPr>
          <w:rFonts w:ascii="Times New Roman" w:cs="Times New Roman" w:hAnsi="Times New Roman"/>
          <w:sz w:val="24"/>
          <w:szCs w:val="24"/>
          <w:rPrChange w:id="15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percobaan</w:t>
      </w:r>
      <w:r w:rsidRPr="D956CB48">
        <w:rPr>
          <w:rFonts w:ascii="Times New Roman" w:cs="Times New Roman" w:hAnsi="Times New Roman"/>
          <w:sz w:val="24"/>
          <w:szCs w:val="24"/>
          <w:rPrChange w:id="15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ADA37BB0">
        <w:rPr>
          <w:rFonts w:ascii="Times New Roman" w:cs="Times New Roman" w:hAnsi="Times New Roman"/>
          <w:sz w:val="24"/>
          <w:szCs w:val="24"/>
          <w:rPrChange w:id="15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ini</w:t>
      </w:r>
      <w:r w:rsidRPr="8756D128">
        <w:rPr>
          <w:rFonts w:ascii="Times New Roman" w:cs="Times New Roman" w:hAnsi="Times New Roman"/>
          <w:sz w:val="24"/>
          <w:szCs w:val="24"/>
          <w:rPrChange w:id="15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kami </w:t>
      </w:r>
      <w:r w:rsidRPr="0C5746DA">
        <w:rPr>
          <w:rFonts w:ascii="Times New Roman" w:cs="Times New Roman" w:hAnsi="Times New Roman"/>
          <w:sz w:val="24"/>
          <w:szCs w:val="24"/>
          <w:rPrChange w:id="15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akan</w:t>
      </w:r>
      <w:r w:rsidRPr="47A0DF63">
        <w:rPr>
          <w:rFonts w:ascii="Times New Roman" w:cs="Times New Roman" w:hAnsi="Times New Roman"/>
          <w:sz w:val="24"/>
          <w:szCs w:val="24"/>
          <w:rPrChange w:id="159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EC6D6BD4">
        <w:rPr>
          <w:rFonts w:ascii="Times New Roman" w:cs="Times New Roman" w:hAnsi="Times New Roman"/>
          <w:sz w:val="24"/>
          <w:szCs w:val="24"/>
          <w:rPrChange w:id="160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mengetahui</w:t>
      </w:r>
      <w:r w:rsidRPr="0A9EB2AA">
        <w:rPr>
          <w:rFonts w:ascii="Times New Roman" w:cs="Times New Roman" w:hAnsi="Times New Roman"/>
          <w:sz w:val="24"/>
          <w:szCs w:val="24"/>
          <w:rPrChange w:id="16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69A24873">
        <w:rPr>
          <w:rFonts w:ascii="Times New Roman" w:cs="Times New Roman" w:hAnsi="Times New Roman"/>
          <w:sz w:val="24"/>
          <w:szCs w:val="24"/>
          <w:rPrChange w:id="16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bagaimana</w:t>
      </w:r>
      <w:r w:rsidRPr="1A3D4DAC">
        <w:rPr>
          <w:rFonts w:ascii="Times New Roman" w:cs="Times New Roman" w:hAnsi="Times New Roman"/>
          <w:sz w:val="24"/>
          <w:szCs w:val="24"/>
          <w:rPrChange w:id="16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75508413">
        <w:rPr>
          <w:rFonts w:ascii="Times New Roman" w:cs="Times New Roman" w:hAnsi="Times New Roman"/>
          <w:sz w:val="24"/>
          <w:szCs w:val="24"/>
          <w:rPrChange w:id="16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cara</w:t>
      </w:r>
      <w:r w:rsidRPr="D03CD27D">
        <w:rPr>
          <w:rFonts w:ascii="Times New Roman" w:cs="Times New Roman" w:hAnsi="Times New Roman"/>
          <w:sz w:val="24"/>
          <w:szCs w:val="24"/>
          <w:rPrChange w:id="16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CDA7E0DB">
        <w:rPr>
          <w:rFonts w:ascii="Times New Roman" w:cs="Times New Roman" w:hAnsi="Times New Roman"/>
          <w:sz w:val="24"/>
          <w:szCs w:val="24"/>
          <w:rPrChange w:id="16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kerja</w:t>
      </w:r>
      <w:r w:rsidRPr="D03AAAB6">
        <w:rPr>
          <w:rFonts w:ascii="Times New Roman" w:cs="Times New Roman" w:hAnsi="Times New Roman"/>
          <w:sz w:val="24"/>
          <w:szCs w:val="24"/>
          <w:rPrChange w:id="16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RCD (</w:t>
      </w:r>
      <w:r w:rsidRPr="EA316169">
        <w:rPr>
          <w:rFonts w:ascii="Times New Roman" w:cs="Times New Roman" w:hAnsi="Times New Roman"/>
          <w:i/>
          <w:sz w:val="24"/>
          <w:szCs w:val="24"/>
          <w:rPrChange w:id="16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Residual Current Device</w:t>
      </w:r>
      <w:r w:rsidRPr="FB195D21">
        <w:rPr>
          <w:rFonts w:ascii="Times New Roman" w:cs="Times New Roman" w:hAnsi="Times New Roman"/>
          <w:sz w:val="24"/>
          <w:szCs w:val="24"/>
          <w:rPrChange w:id="169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) </w:t>
      </w:r>
      <w:r w:rsidRPr="4BB7CE31">
        <w:rPr>
          <w:rFonts w:ascii="Times New Roman" w:cs="Times New Roman" w:hAnsi="Times New Roman"/>
          <w:sz w:val="24"/>
          <w:szCs w:val="24"/>
          <w:rPrChange w:id="170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dan</w:t>
      </w:r>
      <w:r w:rsidRPr="A87BC0ED">
        <w:rPr>
          <w:rFonts w:ascii="Times New Roman" w:cs="Times New Roman" w:hAnsi="Times New Roman"/>
          <w:sz w:val="24"/>
          <w:szCs w:val="24"/>
          <w:rPrChange w:id="17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8C77BDD3">
        <w:rPr>
          <w:rFonts w:ascii="Times New Roman" w:cs="Times New Roman" w:hAnsi="Times New Roman"/>
          <w:sz w:val="24"/>
          <w:szCs w:val="24"/>
          <w:rPrChange w:id="17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bagaimana</w:t>
      </w:r>
      <w:r w:rsidRPr="98B911B4">
        <w:rPr>
          <w:rFonts w:ascii="Times New Roman" w:cs="Times New Roman" w:hAnsi="Times New Roman"/>
          <w:sz w:val="24"/>
          <w:szCs w:val="24"/>
          <w:rPrChange w:id="17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9022B630">
        <w:rPr>
          <w:rFonts w:ascii="Times New Roman" w:cs="Times New Roman" w:hAnsi="Times New Roman"/>
          <w:sz w:val="24"/>
          <w:szCs w:val="24"/>
          <w:rPrChange w:id="17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cara</w:t>
      </w:r>
      <w:r w:rsidRPr="5D0D8CE9">
        <w:rPr>
          <w:rFonts w:ascii="Times New Roman" w:cs="Times New Roman" w:hAnsi="Times New Roman"/>
          <w:sz w:val="24"/>
          <w:szCs w:val="24"/>
          <w:rPrChange w:id="17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B6CE5811">
        <w:rPr>
          <w:rFonts w:ascii="Times New Roman" w:cs="Times New Roman" w:hAnsi="Times New Roman"/>
          <w:sz w:val="24"/>
          <w:szCs w:val="24"/>
          <w:rPrChange w:id="17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membuat</w:t>
      </w:r>
      <w:r w:rsidRPr="82DD0860">
        <w:rPr>
          <w:rFonts w:ascii="Times New Roman" w:cs="Times New Roman" w:hAnsi="Times New Roman"/>
          <w:sz w:val="24"/>
          <w:szCs w:val="24"/>
          <w:rPrChange w:id="17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filter yang </w:t>
      </w:r>
      <w:r w:rsidRPr="087DDD90">
        <w:rPr>
          <w:rFonts w:ascii="Times New Roman" w:cs="Times New Roman" w:hAnsi="Times New Roman"/>
          <w:sz w:val="24"/>
          <w:szCs w:val="24"/>
          <w:rPrChange w:id="17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dapat</w:t>
      </w:r>
      <w:r w:rsidRPr="E6F02B06">
        <w:rPr>
          <w:rFonts w:ascii="Times New Roman" w:cs="Times New Roman" w:hAnsi="Times New Roman"/>
          <w:sz w:val="24"/>
          <w:szCs w:val="24"/>
          <w:rPrChange w:id="179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1B9313AC">
        <w:rPr>
          <w:rFonts w:ascii="Times New Roman" w:cs="Times New Roman" w:hAnsi="Times New Roman"/>
          <w:sz w:val="24"/>
          <w:szCs w:val="24"/>
          <w:rPrChange w:id="180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mendeteksi</w:t>
      </w:r>
      <w:r w:rsidRPr="ADB3EC14">
        <w:rPr>
          <w:rFonts w:ascii="Times New Roman" w:cs="Times New Roman" w:hAnsi="Times New Roman"/>
          <w:sz w:val="24"/>
          <w:szCs w:val="24"/>
          <w:rPrChange w:id="18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B26071AC">
        <w:rPr>
          <w:rFonts w:ascii="Times New Roman" w:cs="Times New Roman" w:hAnsi="Times New Roman"/>
          <w:sz w:val="24"/>
          <w:szCs w:val="24"/>
          <w:rPrChange w:id="18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arus</w:t>
      </w:r>
      <w:r w:rsidRPr="B0088A33">
        <w:rPr>
          <w:rFonts w:ascii="Times New Roman" w:cs="Times New Roman" w:hAnsi="Times New Roman"/>
          <w:sz w:val="24"/>
          <w:szCs w:val="24"/>
          <w:rPrChange w:id="18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E2DA953A">
        <w:rPr>
          <w:rFonts w:ascii="Times New Roman" w:cs="Times New Roman" w:hAnsi="Times New Roman"/>
          <w:sz w:val="24"/>
          <w:szCs w:val="24"/>
          <w:rPrChange w:id="18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bocor</w:t>
      </w:r>
      <w:r w:rsidRPr="34789B75">
        <w:rPr>
          <w:rFonts w:ascii="Times New Roman" w:cs="Times New Roman" w:hAnsi="Times New Roman"/>
          <w:sz w:val="24"/>
          <w:szCs w:val="24"/>
          <w:rPrChange w:id="18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. </w:t>
      </w:r>
      <w:r w:rsidRPr="F8794864">
        <w:rPr>
          <w:rFonts w:ascii="Times New Roman" w:cs="Times New Roman" w:hAnsi="Times New Roman"/>
          <w:sz w:val="24"/>
          <w:szCs w:val="24"/>
          <w:rPrChange w:id="18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Untuk</w:t>
      </w:r>
      <w:r w:rsidRPr="DDF9F80A">
        <w:rPr>
          <w:rFonts w:ascii="Times New Roman" w:cs="Times New Roman" w:hAnsi="Times New Roman"/>
          <w:sz w:val="24"/>
          <w:szCs w:val="24"/>
          <w:rPrChange w:id="18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775ADEE0">
        <w:rPr>
          <w:rFonts w:ascii="Times New Roman" w:cs="Times New Roman" w:hAnsi="Times New Roman"/>
          <w:sz w:val="24"/>
          <w:szCs w:val="24"/>
          <w:rPrChange w:id="18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mencapai</w:t>
      </w:r>
      <w:r w:rsidRPr="23A56517">
        <w:rPr>
          <w:rFonts w:ascii="Times New Roman" w:cs="Times New Roman" w:hAnsi="Times New Roman"/>
          <w:sz w:val="24"/>
          <w:szCs w:val="24"/>
          <w:rPrChange w:id="189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6A663A44">
        <w:rPr>
          <w:rFonts w:ascii="Times New Roman" w:cs="Times New Roman" w:hAnsi="Times New Roman"/>
          <w:sz w:val="24"/>
          <w:szCs w:val="24"/>
          <w:rPrChange w:id="190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tujuan</w:t>
      </w:r>
      <w:r w:rsidRPr="6503DA21">
        <w:rPr>
          <w:rFonts w:ascii="Times New Roman" w:cs="Times New Roman" w:hAnsi="Times New Roman"/>
          <w:sz w:val="24"/>
          <w:szCs w:val="24"/>
          <w:rPrChange w:id="19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74C4B117">
        <w:rPr>
          <w:rFonts w:ascii="Times New Roman" w:cs="Times New Roman" w:hAnsi="Times New Roman"/>
          <w:sz w:val="24"/>
          <w:szCs w:val="24"/>
          <w:rPrChange w:id="19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tersebut</w:t>
      </w:r>
      <w:r w:rsidRPr="6EA252E7">
        <w:rPr>
          <w:rFonts w:ascii="Times New Roman" w:cs="Times New Roman" w:hAnsi="Times New Roman"/>
          <w:sz w:val="24"/>
          <w:szCs w:val="24"/>
          <w:rPrChange w:id="19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, </w:t>
      </w:r>
      <w:r w:rsidRPr="16A47AE5">
        <w:rPr>
          <w:rFonts w:ascii="Times New Roman" w:cs="Times New Roman" w:hAnsi="Times New Roman"/>
          <w:sz w:val="24"/>
          <w:szCs w:val="24"/>
          <w:rPrChange w:id="19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rangkaian</w:t>
      </w:r>
      <w:r w:rsidRPr="76F1289F">
        <w:rPr>
          <w:rFonts w:ascii="Times New Roman" w:cs="Times New Roman" w:hAnsi="Times New Roman"/>
          <w:sz w:val="24"/>
          <w:szCs w:val="24"/>
          <w:rPrChange w:id="19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yang </w:t>
      </w:r>
      <w:r w:rsidRPr="644BB3B3">
        <w:rPr>
          <w:rFonts w:ascii="Times New Roman" w:cs="Times New Roman" w:hAnsi="Times New Roman"/>
          <w:sz w:val="24"/>
          <w:szCs w:val="24"/>
          <w:rPrChange w:id="19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diperlukan</w:t>
      </w:r>
      <w:r w:rsidRPr="D24838EC">
        <w:rPr>
          <w:rFonts w:ascii="Times New Roman" w:cs="Times New Roman" w:hAnsi="Times New Roman"/>
          <w:sz w:val="24"/>
          <w:szCs w:val="24"/>
          <w:rPrChange w:id="19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61839393">
        <w:rPr>
          <w:rFonts w:ascii="Times New Roman" w:cs="Times New Roman" w:hAnsi="Times New Roman"/>
          <w:sz w:val="24"/>
          <w:szCs w:val="24"/>
          <w:rPrChange w:id="19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yaitu</w:t>
      </w:r>
      <w:r w:rsidRPr="9CEC7E11">
        <w:rPr>
          <w:rFonts w:ascii="Times New Roman" w:cs="Times New Roman" w:hAnsi="Times New Roman"/>
          <w:sz w:val="24"/>
          <w:szCs w:val="24"/>
          <w:rPrChange w:id="199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B199AB21">
        <w:rPr>
          <w:rFonts w:ascii="Times New Roman" w:cs="Times New Roman" w:hAnsi="Times New Roman"/>
          <w:sz w:val="24"/>
          <w:szCs w:val="24"/>
          <w:rPrChange w:id="200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rangkaian</w:t>
      </w:r>
      <w:r w:rsidRPr="B4F97B2E">
        <w:rPr>
          <w:rFonts w:ascii="Times New Roman" w:cs="Times New Roman" w:hAnsi="Times New Roman"/>
          <w:sz w:val="24"/>
          <w:szCs w:val="24"/>
          <w:rPrChange w:id="20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feedback </w:t>
      </w:r>
      <w:r w:rsidRPr="C67AE42F">
        <w:rPr>
          <w:rFonts w:ascii="Times New Roman" w:cs="Times New Roman" w:hAnsi="Times New Roman"/>
          <w:sz w:val="24"/>
          <w:szCs w:val="24"/>
          <w:rPrChange w:id="20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bandpass</w:t>
      </w:r>
      <w:r w:rsidRPr="64E4D07E">
        <w:rPr>
          <w:rFonts w:ascii="Times New Roman" w:cs="Times New Roman" w:hAnsi="Times New Roman"/>
          <w:sz w:val="24"/>
          <w:szCs w:val="24"/>
          <w:rPrChange w:id="20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filter</w:t>
      </w:r>
      <w:r w:rsidRPr="F3693DF0">
        <w:rPr>
          <w:rFonts w:ascii="Times New Roman" w:cs="Times New Roman" w:hAnsi="Times New Roman"/>
          <w:sz w:val="24"/>
          <w:szCs w:val="24"/>
          <w:rPrChange w:id="20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. </w:t>
      </w:r>
      <w:r w:rsidRPr="ABACBEF5">
        <w:rPr>
          <w:rFonts w:ascii="Times New Roman" w:cs="Times New Roman" w:hAnsi="Times New Roman"/>
          <w:sz w:val="24"/>
          <w:szCs w:val="24"/>
          <w:rPrChange w:id="20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Alasan</w:t>
      </w:r>
      <w:r w:rsidRPr="8CDBCE57">
        <w:rPr>
          <w:rFonts w:ascii="Times New Roman" w:cs="Times New Roman" w:hAnsi="Times New Roman"/>
          <w:sz w:val="24"/>
          <w:szCs w:val="24"/>
          <w:rPrChange w:id="20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615C27B8">
        <w:rPr>
          <w:rFonts w:ascii="Times New Roman" w:cs="Times New Roman" w:hAnsi="Times New Roman"/>
          <w:sz w:val="24"/>
          <w:szCs w:val="24"/>
          <w:rPrChange w:id="20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mengapa</w:t>
      </w:r>
      <w:r w:rsidRPr="7BC90E92">
        <w:rPr>
          <w:rFonts w:ascii="Times New Roman" w:cs="Times New Roman" w:hAnsi="Times New Roman"/>
          <w:sz w:val="24"/>
          <w:szCs w:val="24"/>
          <w:rPrChange w:id="20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E854FB36">
        <w:rPr>
          <w:rFonts w:ascii="Times New Roman" w:cs="Times New Roman" w:hAnsi="Times New Roman"/>
          <w:sz w:val="24"/>
          <w:szCs w:val="24"/>
          <w:rPrChange w:id="209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menggunakan</w:t>
      </w:r>
      <w:r w:rsidRPr="0BD8EEC3">
        <w:rPr>
          <w:rFonts w:ascii="Times New Roman" w:cs="Times New Roman" w:hAnsi="Times New Roman"/>
          <w:sz w:val="24"/>
          <w:szCs w:val="24"/>
          <w:rPrChange w:id="210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filter </w:t>
      </w:r>
      <w:r w:rsidRPr="3E3AE4F5">
        <w:rPr>
          <w:rFonts w:ascii="Times New Roman" w:cs="Times New Roman" w:hAnsi="Times New Roman"/>
          <w:sz w:val="24"/>
          <w:szCs w:val="24"/>
          <w:rPrChange w:id="21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tersebut</w:t>
      </w:r>
      <w:r w:rsidRPr="5CD02D62">
        <w:rPr>
          <w:rFonts w:ascii="Times New Roman" w:cs="Times New Roman" w:hAnsi="Times New Roman"/>
          <w:sz w:val="24"/>
          <w:szCs w:val="24"/>
          <w:rPrChange w:id="21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ECD59C4A">
        <w:rPr>
          <w:rFonts w:ascii="Times New Roman" w:cs="Times New Roman" w:hAnsi="Times New Roman"/>
          <w:sz w:val="24"/>
          <w:szCs w:val="24"/>
          <w:rPrChange w:id="21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adalah</w:t>
      </w:r>
      <w:r w:rsidRPr="367D08F1">
        <w:rPr>
          <w:rFonts w:ascii="Times New Roman" w:cs="Times New Roman" w:hAnsi="Times New Roman"/>
          <w:sz w:val="24"/>
          <w:szCs w:val="24"/>
          <w:rPrChange w:id="21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A3D76F9D">
        <w:rPr>
          <w:rFonts w:ascii="Times New Roman" w:cs="Times New Roman" w:hAnsi="Times New Roman"/>
          <w:sz w:val="24"/>
          <w:szCs w:val="24"/>
          <w:rPrChange w:id="21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karena</w:t>
      </w:r>
      <w:r w:rsidRPr="239926E9">
        <w:rPr>
          <w:rFonts w:ascii="Times New Roman" w:cs="Times New Roman" w:hAnsi="Times New Roman"/>
          <w:sz w:val="24"/>
          <w:szCs w:val="24"/>
          <w:rPrChange w:id="21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filter </w:t>
      </w:r>
      <w:r w:rsidRPr="D568AEE1">
        <w:rPr>
          <w:rFonts w:ascii="Times New Roman" w:cs="Times New Roman" w:hAnsi="Times New Roman"/>
          <w:sz w:val="24"/>
          <w:szCs w:val="24"/>
          <w:rPrChange w:id="21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tersebut</w:t>
      </w:r>
      <w:r w:rsidRPr="44B28904">
        <w:rPr>
          <w:rFonts w:ascii="Times New Roman" w:cs="Times New Roman" w:hAnsi="Times New Roman"/>
          <w:sz w:val="24"/>
          <w:szCs w:val="24"/>
          <w:rPrChange w:id="21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640B5B64">
        <w:rPr>
          <w:rFonts w:ascii="Times New Roman" w:cs="Times New Roman" w:hAnsi="Times New Roman"/>
          <w:sz w:val="24"/>
          <w:szCs w:val="24"/>
          <w:rPrChange w:id="219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dapat</w:t>
      </w:r>
      <w:r w:rsidRPr="7CE9325C">
        <w:rPr>
          <w:rFonts w:ascii="Times New Roman" w:cs="Times New Roman" w:hAnsi="Times New Roman"/>
          <w:sz w:val="24"/>
          <w:szCs w:val="24"/>
          <w:rPrChange w:id="220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01484635">
        <w:rPr>
          <w:rFonts w:ascii="Times New Roman" w:cs="Times New Roman" w:hAnsi="Times New Roman"/>
          <w:sz w:val="24"/>
          <w:szCs w:val="24"/>
          <w:rPrChange w:id="22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melewatkan</w:t>
      </w:r>
      <w:r w:rsidRPr="0526BFE9">
        <w:rPr>
          <w:rFonts w:ascii="Times New Roman" w:cs="Times New Roman" w:hAnsi="Times New Roman"/>
          <w:sz w:val="24"/>
          <w:szCs w:val="24"/>
          <w:rPrChange w:id="22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292C5B9B">
        <w:rPr>
          <w:rFonts w:ascii="Times New Roman" w:cs="Times New Roman" w:hAnsi="Times New Roman"/>
          <w:sz w:val="24"/>
          <w:szCs w:val="24"/>
          <w:rPrChange w:id="22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sinyal</w:t>
      </w:r>
      <w:r w:rsidRPr="893D4469">
        <w:rPr>
          <w:rFonts w:ascii="Times New Roman" w:cs="Times New Roman" w:hAnsi="Times New Roman"/>
          <w:sz w:val="24"/>
          <w:szCs w:val="24"/>
          <w:rPrChange w:id="22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DFCB9182">
        <w:rPr>
          <w:rFonts w:ascii="Times New Roman" w:cs="Times New Roman" w:hAnsi="Times New Roman"/>
          <w:sz w:val="24"/>
          <w:szCs w:val="24"/>
          <w:rPrChange w:id="22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induksi</w:t>
      </w:r>
      <w:r w:rsidRPr="B2E23DBB">
        <w:rPr>
          <w:rFonts w:ascii="Times New Roman" w:cs="Times New Roman" w:hAnsi="Times New Roman"/>
          <w:sz w:val="24"/>
          <w:szCs w:val="24"/>
          <w:rPrChange w:id="22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yang </w:t>
      </w:r>
      <w:r w:rsidRPr="555097C3">
        <w:rPr>
          <w:rFonts w:ascii="Times New Roman" w:cs="Times New Roman" w:hAnsi="Times New Roman"/>
          <w:sz w:val="24"/>
          <w:szCs w:val="24"/>
          <w:rPrChange w:id="22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diperlukan</w:t>
      </w:r>
      <w:r w:rsidRPr="A14F0A32">
        <w:rPr>
          <w:rFonts w:ascii="Times New Roman" w:cs="Times New Roman" w:hAnsi="Times New Roman"/>
          <w:sz w:val="24"/>
          <w:szCs w:val="24"/>
          <w:rPrChange w:id="22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F63B54B4">
        <w:rPr>
          <w:rFonts w:ascii="Times New Roman" w:cs="Times New Roman" w:hAnsi="Times New Roman"/>
          <w:sz w:val="24"/>
          <w:szCs w:val="24"/>
          <w:rPrChange w:id="229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dari</w:t>
      </w:r>
      <w:r w:rsidRPr="B321EE68">
        <w:rPr>
          <w:rFonts w:ascii="Times New Roman" w:cs="Times New Roman" w:hAnsi="Times New Roman"/>
          <w:sz w:val="24"/>
          <w:szCs w:val="24"/>
          <w:rPrChange w:id="230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86AB3563">
        <w:rPr>
          <w:rFonts w:ascii="Times New Roman" w:cs="Times New Roman" w:hAnsi="Times New Roman"/>
          <w:sz w:val="24"/>
          <w:szCs w:val="24"/>
          <w:rPrChange w:id="231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arus</w:t>
      </w:r>
      <w:r w:rsidRPr="BCC01099">
        <w:rPr>
          <w:rFonts w:ascii="Times New Roman" w:cs="Times New Roman" w:hAnsi="Times New Roman"/>
          <w:sz w:val="24"/>
          <w:szCs w:val="24"/>
          <w:rPrChange w:id="23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86A8B862">
        <w:rPr>
          <w:rFonts w:ascii="Times New Roman" w:cs="Times New Roman" w:hAnsi="Times New Roman"/>
          <w:sz w:val="24"/>
          <w:szCs w:val="24"/>
          <w:rPrChange w:id="23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bocor</w:t>
      </w:r>
      <w:r w:rsidRPr="EA92DC94">
        <w:rPr>
          <w:rFonts w:ascii="Times New Roman" w:cs="Times New Roman" w:hAnsi="Times New Roman"/>
          <w:sz w:val="24"/>
          <w:szCs w:val="24"/>
          <w:rPrChange w:id="23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</w:t>
      </w:r>
      <w:r w:rsidRPr="F5472B1B">
        <w:rPr>
          <w:rFonts w:ascii="Times New Roman" w:cs="Times New Roman" w:hAnsi="Times New Roman"/>
          <w:sz w:val="24"/>
          <w:szCs w:val="24"/>
          <w:rPrChange w:id="23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pada</w:t>
      </w:r>
      <w:r w:rsidRPr="22B99BBE">
        <w:rPr>
          <w:rFonts w:ascii="Times New Roman" w:cs="Times New Roman" w:hAnsi="Times New Roman"/>
          <w:sz w:val="24"/>
          <w:szCs w:val="24"/>
          <w:rPrChange w:id="23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RCD.</w:t>
      </w:r>
    </w:p>
    <w:p>
      <w:pPr>
        <w:pStyle w:val="style0"/>
        <w:spacing w:after="0" w:lineRule="auto" w:line="276"/>
        <w:ind w:firstLine="720"/>
        <w:rPr>
          <w:ins w:id="237" w:author="vivo 1609" w:date="2020-02-21T07:32:00Z"/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ind w:firstLine="720"/>
        <w:rPr>
          <w:rFonts w:ascii="Times New Roman" w:cs="Times New Roman" w:hAnsi="Times New Roman"/>
          <w:sz w:val="24"/>
          <w:szCs w:val="24"/>
          <w:rPrChange w:id="23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</w:pPr>
    </w:p>
    <w:p>
      <w:pPr>
        <w:pStyle w:val="style179"/>
        <w:numPr>
          <w:ilvl w:val="0"/>
          <w:numId w:val="9"/>
        </w:numPr>
        <w:spacing w:lineRule="auto" w:line="276"/>
        <w:ind w:left="0" w:firstLine="0"/>
        <w:rPr>
          <w:rFonts w:ascii="Times New Roman" w:cs="Times New Roman" w:hAnsi="Times New Roman"/>
          <w:b/>
          <w:sz w:val="24"/>
          <w:szCs w:val="24"/>
          <w:rPrChange w:id="239" w:author="miranda syafira" w:date="2020-02-21T00:18:00Z">
            <w:rPr>
              <w:rFonts w:ascii="Times New Roman" w:cs="Times New Roman" w:hAnsi="Times New Roman"/>
              <w:b/>
              <w:sz w:val="24"/>
            </w:rPr>
          </w:rPrChange>
        </w:rPr>
        <w:pPrChange w:id="240" w:author="miranda syafira" w:date="2020-02-21T00:18:00Z">
          <w:pPr>
            <w:pStyle w:val="style179"/>
            <w:numPr>
              <w:ilvl w:val="0"/>
              <w:numId w:val="9"/>
            </w:numPr>
            <w:spacing w:lineRule="auto" w:line="276"/>
            <w:ind w:left="0" w:hanging="360"/>
          </w:pPr>
        </w:pPrChange>
      </w:pPr>
      <w:r>
        <w:rPr>
          <w:rFonts w:ascii="Times New Roman" w:cs="Times New Roman" w:hAnsi="Times New Roman"/>
          <w:b/>
          <w:sz w:val="24"/>
          <w:szCs w:val="24"/>
        </w:rPr>
        <w:t>Dasar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Teori</w:t>
      </w:r>
      <w:r w:rsidRPr="DC33F2C5">
        <w:rPr>
          <w:rFonts w:ascii="Times New Roman" w:cs="Times New Roman" w:hAnsi="Times New Roman"/>
          <w:sz w:val="24"/>
          <w:szCs w:val="24"/>
          <w:rPrChange w:id="241" w:author="miranda syafira" w:date="2020-02-21T00:18:00Z">
            <w:rPr>
              <w:rFonts w:ascii="Times New Roman" w:hAnsi="Times New Roman"/>
              <w:sz w:val="24"/>
            </w:rPr>
          </w:rPrChange>
        </w:rPr>
        <w:t xml:space="preserve"> </w:t>
      </w:r>
    </w:p>
    <w:p>
      <w:pPr>
        <w:pStyle w:val="style179"/>
        <w:spacing w:lineRule="auto" w:line="276"/>
        <w:ind w:left="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Filter </w:t>
      </w:r>
      <w:r>
        <w:rPr>
          <w:rFonts w:ascii="Times New Roman" w:cs="Times New Roman" w:hAnsi="Times New Roman"/>
          <w:sz w:val="24"/>
          <w:szCs w:val="24"/>
        </w:rPr>
        <w:t>merupakan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sebuah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rangkaian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listrik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berfungsi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mengolah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frekuensi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sinyal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masukan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dimana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sinyal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diredam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maupun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diloloskan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sesuai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kebutuhan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sifat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karakteristik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sinyal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. Filter </w:t>
      </w:r>
      <w:r>
        <w:rPr>
          <w:rFonts w:ascii="Times New Roman" w:cs="Times New Roman" w:hAnsi="Times New Roman"/>
          <w:sz w:val="24"/>
          <w:szCs w:val="24"/>
        </w:rPr>
        <w:t>dibagi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menjadi</w:t>
      </w:r>
      <w:r>
        <w:rPr>
          <w:rFonts w:ascii="Times New Roman" w:cs="Times New Roman" w:hAnsi="Times New Roman"/>
          <w:sz w:val="24"/>
          <w:szCs w:val="24"/>
        </w:rPr>
        <w:t xml:space="preserve"> 2 </w:t>
      </w:r>
      <w:r>
        <w:rPr>
          <w:rFonts w:ascii="Times New Roman" w:cs="Times New Roman" w:hAnsi="Times New Roman"/>
          <w:sz w:val="24"/>
          <w:szCs w:val="24"/>
        </w:rPr>
        <w:t>jenis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filter analog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filter digital. Filter analog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filter yang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skema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rangkaian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komponen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elektronik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mampu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meredam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meloloskan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frekuensi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sinyal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tertentu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sesuai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sinyal</w:t>
      </w:r>
      <w:r>
        <w:rPr>
          <w:rFonts w:ascii="Times New Roman" w:cs="Times New Roman" w:hAnsi="Times New Roman"/>
          <w:sz w:val="24"/>
          <w:szCs w:val="24"/>
        </w:rPr>
        <w:t xml:space="preserve"> cut off yang </w:t>
      </w:r>
      <w:r>
        <w:rPr>
          <w:rFonts w:ascii="Times New Roman" w:cs="Times New Roman" w:hAnsi="Times New Roman"/>
          <w:sz w:val="24"/>
          <w:szCs w:val="24"/>
        </w:rPr>
        <w:t>terbentuk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Sedangkan</w:t>
      </w:r>
      <w:r>
        <w:rPr>
          <w:rFonts w:ascii="Times New Roman" w:cs="Times New Roman" w:hAnsi="Times New Roman"/>
          <w:sz w:val="24"/>
          <w:szCs w:val="24"/>
        </w:rPr>
        <w:t xml:space="preserve"> filter digital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filter yang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skema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rangkaian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komponen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elektronik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melainkan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aplikasi</w:t>
      </w:r>
      <w:r>
        <w:rPr>
          <w:rFonts w:ascii="Times New Roman" w:cs="Times New Roman" w:hAnsi="Times New Roman"/>
          <w:sz w:val="24"/>
          <w:szCs w:val="24"/>
        </w:rPr>
        <w:t xml:space="preserve"> software. </w:t>
      </w:r>
    </w:p>
    <w:p>
      <w:pPr>
        <w:pStyle w:val="style179"/>
        <w:spacing w:lineRule="auto" w:line="276"/>
        <w:ind w:left="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Bandpass</w:t>
      </w:r>
      <w:r>
        <w:rPr>
          <w:rFonts w:ascii="Times New Roman" w:cs="Times New Roman" w:hAnsi="Times New Roman"/>
          <w:sz w:val="24"/>
          <w:szCs w:val="24"/>
        </w:rPr>
        <w:t xml:space="preserve"> filter </w:t>
      </w:r>
      <w:r>
        <w:rPr>
          <w:rFonts w:ascii="Times New Roman" w:cs="Times New Roman" w:hAnsi="Times New Roman"/>
          <w:sz w:val="24"/>
          <w:szCs w:val="24"/>
        </w:rPr>
        <w:t>merupakan</w:t>
      </w:r>
      <w:r>
        <w:rPr>
          <w:rFonts w:ascii="Times New Roman" w:cs="Times New Roman" w:hAnsi="Times New Roman"/>
          <w:sz w:val="24"/>
          <w:szCs w:val="24"/>
        </w:rPr>
        <w:t xml:space="preserve"> filter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penyaring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frekuensi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melewatkan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sinyal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frekuensi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rentang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frekuensi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tertentu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melewatkan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sinyal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berada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diantara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frekuensi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bawah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hingga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frekuensi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atasnya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4"/>
          <w:szCs w:val="24"/>
          <w:rPrChange w:id="242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</w:pPr>
      <w:r w:rsidRPr="8805B29F">
        <w:rPr>
          <w:rFonts w:ascii="Times New Roman" w:cs="Times New Roman"/>
          <w:noProof/>
          <w:sz w:val="24"/>
          <w:szCs w:val="24"/>
          <w:lang w:val="id-ID" w:eastAsia="id-ID"/>
          <w:rPrChange w:id="243" w:author="miranda syafira" w:date="2020-02-21T00:18:00Z">
            <w:rPr>
              <w:noProof/>
              <w:lang w:val="id-ID" w:eastAsia="id-ID"/>
            </w:rPr>
          </w:rPrChange>
        </w:rPr>
        <w:drawing>
          <wp:inline distT="0" distB="0" distL="0" distR="0">
            <wp:extent cx="2294890" cy="1503956"/>
            <wp:effectExtent l="0" t="0" r="0" b="127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15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4"/>
          <w:szCs w:val="24"/>
          <w:rPrChange w:id="244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</w:pPr>
      <w:r w:rsidRPr="E18023DC">
        <w:rPr>
          <w:rFonts w:ascii="Times New Roman" w:cs="Times New Roman" w:hAnsi="Times New Roman"/>
          <w:sz w:val="24"/>
          <w:szCs w:val="24"/>
          <w:rPrChange w:id="245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Gambar</w:t>
      </w:r>
      <w:r w:rsidRPr="11E94BEF">
        <w:rPr>
          <w:rFonts w:ascii="Times New Roman" w:cs="Times New Roman" w:hAnsi="Times New Roman"/>
          <w:sz w:val="24"/>
          <w:szCs w:val="24"/>
          <w:rPrChange w:id="246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1. </w:t>
      </w:r>
      <w:r w:rsidRPr="D1BBCAD9">
        <w:rPr>
          <w:rFonts w:ascii="Times New Roman" w:cs="Times New Roman" w:hAnsi="Times New Roman"/>
          <w:sz w:val="24"/>
          <w:szCs w:val="24"/>
          <w:rPrChange w:id="247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>Grafik</w:t>
      </w:r>
      <w:r w:rsidRPr="5B506331">
        <w:rPr>
          <w:rFonts w:ascii="Times New Roman" w:cs="Times New Roman" w:hAnsi="Times New Roman"/>
          <w:sz w:val="24"/>
          <w:szCs w:val="24"/>
          <w:rPrChange w:id="248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t xml:space="preserve"> Filter</w:t>
      </w:r>
    </w:p>
    <w:p>
      <w:pPr>
        <w:pStyle w:val="style4103"/>
        <w:spacing w:lineRule="auto" w:line="276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RCD </w:t>
      </w:r>
      <w:r>
        <w:rPr>
          <w:rFonts w:ascii="Times New Roman" w:hAnsi="Times New Roman"/>
          <w:sz w:val="24"/>
        </w:rPr>
        <w:t>atau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singkatan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dari</w:t>
      </w:r>
      <w:r>
        <w:rPr>
          <w:rFonts w:ascii="Times New Roman" w:hAnsi="Times New Roman"/>
          <w:sz w:val="24"/>
        </w:rPr>
        <w:t xml:space="preserve"> Residual Current Device </w:t>
      </w:r>
      <w:r>
        <w:rPr>
          <w:rFonts w:ascii="Times New Roman" w:hAnsi="Times New Roman"/>
          <w:sz w:val="24"/>
        </w:rPr>
        <w:t>merupakan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sebuah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perangkat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keselamatan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listrik</w:t>
      </w:r>
      <w:r>
        <w:rPr>
          <w:rFonts w:ascii="Times New Roman" w:hAnsi="Times New Roman"/>
          <w:sz w:val="24"/>
        </w:rPr>
        <w:t xml:space="preserve"> yang </w:t>
      </w:r>
      <w:r>
        <w:rPr>
          <w:rFonts w:ascii="Times New Roman" w:hAnsi="Times New Roman"/>
          <w:sz w:val="24"/>
        </w:rPr>
        <w:t>memiliki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fungsi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dapat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memutus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hubungan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listrik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menuju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suatu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perangkat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apabila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terjadi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kebocoran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arus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listrik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pada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perangkat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ataupun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suatu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instalasi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listrik</w:t>
      </w:r>
      <w:r>
        <w:rPr>
          <w:rFonts w:ascii="Times New Roman" w:hAnsi="Times New Roman"/>
          <w:sz w:val="24"/>
        </w:rPr>
        <w:t xml:space="preserve">. RCD </w:t>
      </w:r>
      <w:r>
        <w:rPr>
          <w:rFonts w:ascii="Times New Roman" w:hAnsi="Times New Roman"/>
          <w:sz w:val="24"/>
        </w:rPr>
        <w:t>dapat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memutus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hubungan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arus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listrik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dengan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seketika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pada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saat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sebuah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perangkat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mengalami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gangguan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berupa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kebocoran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arus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pada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suatu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titik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atau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lokasi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pada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perangkat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atau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instalasi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tersebut</w:t>
      </w:r>
      <w:r>
        <w:rPr>
          <w:rFonts w:ascii="Times New Roman" w:hAnsi="Times New Roman"/>
          <w:sz w:val="24"/>
        </w:rPr>
        <w:t>.</w:t>
      </w:r>
    </w:p>
    <w:p>
      <w:pPr>
        <w:pStyle w:val="style4103"/>
        <w:spacing w:lineRule="auto" w:line="276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RCD </w:t>
      </w:r>
      <w:r>
        <w:rPr>
          <w:rFonts w:ascii="Times New Roman" w:hAnsi="Times New Roman"/>
          <w:sz w:val="24"/>
        </w:rPr>
        <w:t>berfungsi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mengukur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keseimbangan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arus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antara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dua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konduktor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dengan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menggunakan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differential current transformer.</w:t>
      </w:r>
      <w:r>
        <w:rPr>
          <w:rFonts w:ascii="Times New Roman" w:hAnsi="Times New Roman"/>
          <w:sz w:val="24"/>
        </w:rPr>
        <w:t xml:space="preserve"> </w:t>
      </w:r>
      <w:ins w:id="249" w:author="miranda syafira" w:date="2020-02-20T20:56:00Z">
        <w:r w:rsidR="CCDB847B" w:rsidRPr="6BC438C7">
          <w:rPr>
            <w:rFonts w:ascii="Times New Roman"/>
            <w:noProof/>
            <w:sz w:val="24"/>
            <w:lang w:val="id-ID" w:eastAsia="id-ID"/>
            <w:rPrChange w:id="250" w:author="miranda syafira" w:date="2020-02-21T00:18:00Z">
              <w:rPr>
                <w:noProof/>
                <w:lang w:val="id-ID" w:eastAsia="id-ID"/>
              </w:rPr>
            </w:rPrChange>
          </w:rPr>
          <w:drawing>
            <wp:inline distT="0" distB="0" distL="0" distR="0">
              <wp:extent cx="2345248" cy="1440000"/>
              <wp:effectExtent l="0" t="0" r="0" b="8255"/>
              <wp:docPr id="1027" name="Image1" descr="https://4.bp.blogspot.com/-1hg5n-Ls8LQ/WfLfvvGjyaI/AAAAAAAAATg/Etm7KTbJIYoxiu8mBz1BO5lf4fhIQqK8gCEwYBhgL/s640/Untitled.jpg"/>
              <wp:cNvGraphicFramePr>
                <a:graphicFrameLocks xmlns:a="http://schemas.openxmlformats.org/drawingml/2006/main" noChangeAspect="true" noSelect="false" noResize="false" noGrp="fals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"/>
                      <pic:cNvPicPr/>
                    </pic:nvPicPr>
                    <pic:blipFill rotWithShape="true">
                      <a:blip r:embed="rId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5248" cy="144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style4103"/>
        <w:spacing w:lineRule="auto" w:line="276"/>
        <w:jc w:val="center"/>
        <w:rPr>
          <w:del w:id="251" w:author="miranda syafira" w:date="2020-02-20T21:11:00Z"/>
          <w:rFonts w:ascii="Times New Roman" w:hAnsi="Times New Roman"/>
          <w:sz w:val="24"/>
        </w:rPr>
        <w:pPrChange w:id="252" w:author="miranda syafira" w:date="2020-02-21T00:18:00Z">
          <w:pPr>
            <w:pStyle w:val="style4103"/>
            <w:spacing w:lineRule="auto" w:line="276"/>
          </w:pPr>
        </w:pPrChange>
      </w:pPr>
      <w:r>
        <w:rPr>
          <w:rFonts w:ascii="Times New Roman" w:hAnsi="Times New Roman"/>
          <w:sz w:val="24"/>
        </w:rPr>
        <w:t>Gambar</w:t>
      </w:r>
      <w:r>
        <w:rPr>
          <w:rFonts w:ascii="Times New Roman" w:hAnsi="Times New Roman"/>
          <w:sz w:val="24"/>
        </w:rPr>
        <w:t xml:space="preserve"> 2. </w:t>
      </w:r>
      <w:r>
        <w:rPr>
          <w:rFonts w:ascii="Times New Roman" w:hAnsi="Times New Roman"/>
          <w:sz w:val="24"/>
        </w:rPr>
        <w:t>Rangkaian</w:t>
      </w:r>
      <w:r>
        <w:rPr>
          <w:rFonts w:ascii="Times New Roman" w:hAnsi="Times New Roman"/>
          <w:sz w:val="24"/>
        </w:rPr>
        <w:t xml:space="preserve"> RCD</w:t>
      </w:r>
    </w:p>
    <w:p>
      <w:pPr>
        <w:pStyle w:val="style4103"/>
        <w:spacing w:lineRule="auto" w:line="276"/>
        <w:jc w:val="center"/>
        <w:rPr>
          <w:ins w:id="253" w:author="miranda syafira" w:date="2020-02-20T21:11:00Z"/>
          <w:rFonts w:ascii="Times New Roman" w:hAnsi="Times New Roman"/>
          <w:sz w:val="24"/>
        </w:rPr>
      </w:pPr>
    </w:p>
    <w:p>
      <w:pPr>
        <w:pStyle w:val="style4103"/>
        <w:spacing w:lineRule="auto" w:line="276"/>
        <w:rPr>
          <w:ins w:id="254" w:author="miranda syafira" w:date="2020-02-20T21:00:00Z"/>
          <w:rFonts w:ascii="Times New Roman" w:hAnsi="Times New Roman"/>
          <w:sz w:val="24"/>
        </w:rPr>
      </w:pPr>
      <w:del w:id="255" w:author="miranda syafira" w:date="2020-02-20T21:11:00Z">
        <w:r w:rsidDel="D592ECD2">
          <w:rPr>
            <w:rFonts w:ascii="Times New Roman" w:hAnsi="Times New Roman"/>
            <w:sz w:val="24"/>
          </w:rPr>
          <w:tab/>
        </w:r>
      </w:del>
      <w:r>
        <w:rPr>
          <w:rFonts w:ascii="Times New Roman" w:hAnsi="Times New Roman"/>
          <w:sz w:val="24"/>
        </w:rPr>
        <w:t>Ketika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arus</w:t>
      </w:r>
      <w:r>
        <w:rPr>
          <w:rFonts w:ascii="Times New Roman" w:hAnsi="Times New Roman"/>
          <w:sz w:val="24"/>
        </w:rPr>
        <w:t xml:space="preserve"> yang </w:t>
      </w:r>
      <w:r>
        <w:rPr>
          <w:rFonts w:ascii="Times New Roman" w:hAnsi="Times New Roman"/>
          <w:sz w:val="24"/>
        </w:rPr>
        <w:t>mengalir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pada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kedua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kumparan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gulungan</w:t>
      </w:r>
      <w:r>
        <w:rPr>
          <w:rFonts w:ascii="Times New Roman" w:hAnsi="Times New Roman"/>
          <w:sz w:val="24"/>
        </w:rPr>
        <w:t xml:space="preserve"> primer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sekunder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>pada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Gambar</w:t>
      </w:r>
      <w:r>
        <w:rPr>
          <w:rFonts w:ascii="Times New Roman" w:hAnsi="Times New Roman"/>
          <w:sz w:val="24"/>
        </w:rPr>
        <w:t xml:space="preserve"> 2 </w:t>
      </w:r>
      <w:r>
        <w:rPr>
          <w:rFonts w:ascii="Times New Roman" w:hAnsi="Times New Roman"/>
          <w:sz w:val="24"/>
        </w:rPr>
        <w:t>adalah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sama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besar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maka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akan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mengakibatkan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induksi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listrik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tidak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tercipta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Namun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ketika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salah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satu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penghantar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tersebut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mengalami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kebocoran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listrik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maka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akan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z w:val="24"/>
        </w:rPr>
        <w:t>rcipta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induksi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sehingga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tegangan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dapat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terinduksi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Tegangan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tersebut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dapat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berfungsi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untuk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memutuskan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masukan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pada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penghantar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utama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seiring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dengan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berfungsinya</w:t>
      </w:r>
      <w:r>
        <w:rPr>
          <w:rFonts w:ascii="Times New Roman" w:hAnsi="Times New Roman"/>
          <w:sz w:val="24"/>
        </w:rPr>
        <w:t xml:space="preserve"> relay.</w:t>
      </w:r>
    </w:p>
    <w:p>
      <w:pPr>
        <w:pStyle w:val="style4103"/>
        <w:spacing w:lineRule="auto" w:line="276"/>
        <w:jc w:val="center"/>
        <w:rPr>
          <w:rFonts w:ascii="Times New Roman" w:hAnsi="Times New Roman"/>
          <w:sz w:val="24"/>
        </w:rPr>
        <w:pPrChange w:id="256" w:author="miranda syafira" w:date="2020-02-21T00:18:00Z">
          <w:pPr>
            <w:pStyle w:val="style4103"/>
            <w:spacing w:lineRule="auto" w:line="276"/>
          </w:pPr>
        </w:pPrChange>
      </w:pPr>
      <w:ins w:id="257" w:author="miranda syafira" w:date="2020-02-20T21:02:00Z">
        <w:r w:rsidR="903C1610" w:rsidRPr="99556D21">
          <w:rPr>
            <w:rFonts w:ascii="Times New Roman"/>
            <w:noProof/>
            <w:sz w:val="24"/>
            <w:lang w:val="id-ID" w:eastAsia="id-ID"/>
            <w:rPrChange w:id="258" w:author="miranda syafira" w:date="2020-02-21T00:18:00Z">
              <w:rPr>
                <w:noProof/>
                <w:lang w:val="id-ID" w:eastAsia="id-ID"/>
              </w:rPr>
            </w:rPrChange>
          </w:rPr>
          <w:drawing>
            <wp:inline distT="0" distB="0" distL="0" distR="0">
              <wp:extent cx="2671539" cy="1080000"/>
              <wp:effectExtent l="0" t="0" r="0" b="6350"/>
              <wp:docPr id="1028" name="Image1"/>
              <wp:cNvGraphicFramePr>
                <a:graphicFrameLocks xmlns:a="http://schemas.openxmlformats.org/drawingml/2006/main" noChangeAspect="true" noSelect="false" noResize="false" noGrp="fals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"/>
                      <pic:cNvPicPr/>
                    </pic:nvPicPr>
                    <pic:blipFill rotWithShape="true">
                      <a:blip r:embed="rId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71539" cy="108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style4103"/>
        <w:spacing w:lineRule="auto" w:line="27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Gambar</w:t>
      </w:r>
      <w:r>
        <w:rPr>
          <w:rFonts w:ascii="Times New Roman" w:hAnsi="Times New Roman"/>
          <w:sz w:val="24"/>
        </w:rPr>
        <w:t xml:space="preserve"> 3. </w:t>
      </w:r>
      <w:r>
        <w:rPr>
          <w:rFonts w:ascii="Times New Roman" w:hAnsi="Times New Roman"/>
          <w:sz w:val="24"/>
        </w:rPr>
        <w:t>Rangkaian</w:t>
      </w:r>
      <w:r>
        <w:rPr>
          <w:rFonts w:ascii="Times New Roman" w:hAnsi="Times New Roman"/>
          <w:sz w:val="24"/>
        </w:rPr>
        <w:t xml:space="preserve"> RCD </w:t>
      </w:r>
      <w:r>
        <w:rPr>
          <w:rFonts w:ascii="Times New Roman" w:hAnsi="Times New Roman"/>
          <w:sz w:val="24"/>
        </w:rPr>
        <w:t>pada</w:t>
      </w:r>
      <w:ins w:id="259" w:author="miranda syafira" w:date="2020-02-20T21:11:00Z">
        <w:r w:rsidR="EA24EE7E">
          <w:rPr>
            <w:rFonts w:ascii="Times New Roman" w:hAnsi="Times New Roman"/>
            <w:sz w:val="24"/>
          </w:rPr>
          <w:t xml:space="preserve"> </w:t>
        </w:r>
      </w:ins>
      <w:del w:id="260" w:author="miranda syafira" w:date="2020-02-20T21:11:00Z">
        <w:r w:rsidDel="ED809E01">
          <w:rPr>
            <w:rFonts w:ascii="Times New Roman" w:hAnsi="Times New Roman"/>
            <w:sz w:val="24"/>
          </w:rPr>
          <w:delText xml:space="preserve"> </w:delText>
        </w:r>
      </w:del>
      <w:r>
        <w:rPr>
          <w:rFonts w:ascii="Times New Roman" w:hAnsi="Times New Roman"/>
          <w:sz w:val="24"/>
        </w:rPr>
        <w:t>modul</w:t>
      </w:r>
    </w:p>
    <w:p>
      <w:pPr>
        <w:pStyle w:val="style4103"/>
        <w:numPr>
          <w:ilvl w:val="0"/>
          <w:numId w:val="8"/>
        </w:numPr>
        <w:spacing w:lineRule="auto" w:line="276"/>
        <w:rPr>
          <w:ins w:id="261" w:author="miranda syafira" w:date="2020-02-20T21:02:00Z"/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Kondisi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arus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bocor</w:t>
      </w:r>
    </w:p>
    <w:p>
      <w:pPr>
        <w:pStyle w:val="style4103"/>
        <w:numPr>
          <w:ilvl w:val="0"/>
          <w:numId w:val="0"/>
        </w:numPr>
        <w:spacing w:lineRule="auto" w:line="276"/>
        <w:ind w:left="720" w:firstLine="0"/>
        <w:rPr>
          <w:ins w:id="262" w:author="miranda syafira" w:date="2020-02-20T21:10:00Z"/>
          <w:rFonts w:ascii="Times New Roman" w:hAnsi="Times New Roman"/>
          <w:sz w:val="24"/>
        </w:rPr>
        <w:pPrChange w:id="263" w:author="miranda syafira" w:date="2020-02-21T00:22:00Z">
          <w:pPr>
            <w:pStyle w:val="style4103"/>
            <w:numPr>
              <w:ilvl w:val="0"/>
              <w:numId w:val="8"/>
            </w:numPr>
            <w:spacing w:lineRule="auto" w:line="276"/>
            <w:ind w:left="720" w:hanging="360"/>
          </w:pPr>
        </w:pPrChange>
      </w:pPr>
      <w:ins w:id="264" w:author="miranda syafira" w:date="2020-02-20T21:09:00Z">
        <w:r w:rsidR="5BE01A13">
          <w:rPr>
            <w:rFonts w:ascii="Times New Roman" w:hAnsi="Times New Roman"/>
            <w:sz w:val="24"/>
          </w:rPr>
          <w:t>Karakteristik</w:t>
        </w:r>
      </w:ins>
      <w:ins w:id="265" w:author="miranda syafira" w:date="2020-02-20T21:09:00Z">
        <w:r w:rsidR="5BE01A13">
          <w:rPr>
            <w:rFonts w:ascii="Times New Roman" w:hAnsi="Times New Roman"/>
            <w:sz w:val="24"/>
          </w:rPr>
          <w:t xml:space="preserve"> yang </w:t>
        </w:r>
      </w:ins>
      <w:ins w:id="266" w:author="miranda syafira" w:date="2020-02-20T21:09:00Z">
        <w:r w:rsidR="5BE01A13">
          <w:rPr>
            <w:rFonts w:ascii="Times New Roman" w:hAnsi="Times New Roman"/>
            <w:sz w:val="24"/>
          </w:rPr>
          <w:t>pertama</w:t>
        </w:r>
      </w:ins>
      <w:ins w:id="267" w:author="miranda syafira" w:date="2020-02-20T21:09:00Z">
        <w:r w:rsidR="5BE01A13">
          <w:rPr>
            <w:rFonts w:ascii="Times New Roman" w:hAnsi="Times New Roman"/>
            <w:sz w:val="24"/>
          </w:rPr>
          <w:t xml:space="preserve"> </w:t>
        </w:r>
      </w:ins>
      <w:ins w:id="268" w:author="miranda syafira" w:date="2020-02-20T21:09:00Z">
        <w:r w:rsidR="5BE01A13" w:rsidRPr="624C4319">
          <w:rPr>
            <w:rFonts w:ascii="Times New Roman"/>
            <w:sz w:val="24"/>
            <w:rPrChange w:id="269" w:author="miranda syafira" w:date="2020-02-21T00:18:00Z">
              <w:rPr/>
            </w:rPrChange>
          </w:rPr>
          <w:t>dapat</w:t>
        </w:r>
      </w:ins>
      <w:ins w:id="270" w:author="miranda syafira" w:date="2020-02-20T21:09:00Z">
        <w:r w:rsidR="5BE01A13" w:rsidRPr="DD344064">
          <w:rPr>
            <w:rFonts w:ascii="Times New Roman"/>
            <w:sz w:val="24"/>
            <w:rPrChange w:id="271" w:author="miranda syafira" w:date="2020-02-21T00:18:00Z">
              <w:rPr/>
            </w:rPrChange>
          </w:rPr>
          <w:t xml:space="preserve"> </w:t>
        </w:r>
      </w:ins>
      <w:ins w:id="272" w:author="miranda syafira" w:date="2020-02-20T21:09:00Z">
        <w:r w:rsidR="5BE01A13" w:rsidRPr="EAB43DE7">
          <w:rPr>
            <w:rFonts w:ascii="Times New Roman"/>
            <w:sz w:val="24"/>
            <w:rPrChange w:id="273" w:author="miranda syafira" w:date="2020-02-21T00:18:00Z">
              <w:rPr/>
            </w:rPrChange>
          </w:rPr>
          <w:t>dilihat</w:t>
        </w:r>
      </w:ins>
      <w:ins w:id="274" w:author="miranda syafira" w:date="2020-02-20T21:09:00Z">
        <w:r w:rsidR="5BE01A13" w:rsidRPr="16BE48AB">
          <w:rPr>
            <w:rFonts w:ascii="Times New Roman"/>
            <w:sz w:val="24"/>
            <w:rPrChange w:id="275" w:author="miranda syafira" w:date="2020-02-21T00:18:00Z">
              <w:rPr/>
            </w:rPrChange>
          </w:rPr>
          <w:t xml:space="preserve"> </w:t>
        </w:r>
      </w:ins>
      <w:ins w:id="276" w:author="miranda syafira" w:date="2020-02-20T21:09:00Z">
        <w:r w:rsidR="5BE01A13" w:rsidRPr="06B55505">
          <w:rPr>
            <w:rFonts w:ascii="Times New Roman"/>
            <w:sz w:val="24"/>
            <w:rPrChange w:id="277" w:author="miranda syafira" w:date="2020-02-21T00:18:00Z">
              <w:rPr/>
            </w:rPrChange>
          </w:rPr>
          <w:t>ketika</w:t>
        </w:r>
      </w:ins>
      <w:ins w:id="278" w:author="miranda syafira" w:date="2020-02-20T21:09:00Z">
        <w:r w:rsidR="5BE01A13" w:rsidRPr="DF8C01EC">
          <w:rPr>
            <w:rFonts w:ascii="Times New Roman"/>
            <w:sz w:val="24"/>
            <w:rPrChange w:id="279" w:author="miranda syafira" w:date="2020-02-21T00:18:00Z">
              <w:rPr/>
            </w:rPrChange>
          </w:rPr>
          <w:t xml:space="preserve"> </w:t>
        </w:r>
      </w:ins>
      <w:ins w:id="280" w:author="miranda syafira" w:date="2020-02-20T21:09:00Z">
        <w:r w:rsidR="5BE01A13" w:rsidRPr="C93EEE6B">
          <w:rPr>
            <w:rFonts w:ascii="Times New Roman"/>
            <w:sz w:val="24"/>
            <w:rPrChange w:id="281" w:author="miranda syafira" w:date="2020-02-21T00:18:00Z">
              <w:rPr/>
            </w:rPrChange>
          </w:rPr>
          <w:t>terjadi</w:t>
        </w:r>
      </w:ins>
      <w:ins w:id="282" w:author="miranda syafira" w:date="2020-02-20T21:09:00Z">
        <w:r w:rsidR="5BE01A13" w:rsidRPr="29C63710">
          <w:rPr>
            <w:rFonts w:ascii="Times New Roman"/>
            <w:sz w:val="24"/>
            <w:rPrChange w:id="283" w:author="miranda syafira" w:date="2020-02-21T00:18:00Z">
              <w:rPr/>
            </w:rPrChange>
          </w:rPr>
          <w:t xml:space="preserve"> </w:t>
        </w:r>
      </w:ins>
      <w:ins w:id="284" w:author="miranda syafira" w:date="2020-02-20T21:09:00Z">
        <w:r w:rsidR="5BE01A13" w:rsidRPr="823096F2">
          <w:rPr>
            <w:rFonts w:ascii="Times New Roman"/>
            <w:sz w:val="24"/>
            <w:rPrChange w:id="285" w:author="miranda syafira" w:date="2020-02-21T00:18:00Z">
              <w:rPr/>
            </w:rPrChange>
          </w:rPr>
          <w:t>arus</w:t>
        </w:r>
      </w:ins>
      <w:ins w:id="286" w:author="miranda syafira" w:date="2020-02-20T21:09:00Z">
        <w:r w:rsidR="5BE01A13" w:rsidRPr="0CE5671E">
          <w:rPr>
            <w:rFonts w:ascii="Times New Roman"/>
            <w:sz w:val="24"/>
            <w:rPrChange w:id="287" w:author="miranda syafira" w:date="2020-02-21T00:18:00Z">
              <w:rPr/>
            </w:rPrChange>
          </w:rPr>
          <w:t xml:space="preserve"> </w:t>
        </w:r>
      </w:ins>
      <w:ins w:id="288" w:author="miranda syafira" w:date="2020-02-20T21:09:00Z">
        <w:r w:rsidR="5BE01A13" w:rsidRPr="0F7FF8AB">
          <w:rPr>
            <w:rFonts w:ascii="Times New Roman"/>
            <w:sz w:val="24"/>
            <w:rPrChange w:id="289" w:author="miranda syafira" w:date="2020-02-21T00:18:00Z">
              <w:rPr/>
            </w:rPrChange>
          </w:rPr>
          <w:t>bocor</w:t>
        </w:r>
      </w:ins>
      <w:ins w:id="290" w:author="miranda syafira" w:date="2020-02-20T21:09:00Z">
        <w:r w:rsidR="5BE01A13" w:rsidRPr="618FAF2A">
          <w:rPr>
            <w:rFonts w:ascii="Times New Roman"/>
            <w:sz w:val="24"/>
            <w:rPrChange w:id="291" w:author="miranda syafira" w:date="2020-02-21T00:18:00Z">
              <w:rPr/>
            </w:rPrChange>
          </w:rPr>
          <w:t xml:space="preserve">. </w:t>
        </w:r>
      </w:ins>
      <w:ins w:id="292" w:author="miranda syafira" w:date="2020-02-20T21:09:00Z">
        <w:r w:rsidR="5BE01A13" w:rsidRPr="078665E0">
          <w:rPr>
            <w:rFonts w:ascii="Times New Roman"/>
            <w:sz w:val="24"/>
            <w:rPrChange w:id="293" w:author="miranda syafira" w:date="2020-02-21T00:18:00Z">
              <w:rPr/>
            </w:rPrChange>
          </w:rPr>
          <w:t>Untuk</w:t>
        </w:r>
      </w:ins>
      <w:ins w:id="294" w:author="miranda syafira" w:date="2020-02-20T21:09:00Z">
        <w:r w:rsidR="5BE01A13" w:rsidRPr="FCACD629">
          <w:rPr>
            <w:rFonts w:ascii="Times New Roman"/>
            <w:sz w:val="24"/>
            <w:rPrChange w:id="295" w:author="miranda syafira" w:date="2020-02-21T00:18:00Z">
              <w:rPr/>
            </w:rPrChange>
          </w:rPr>
          <w:t xml:space="preserve"> </w:t>
        </w:r>
      </w:ins>
      <w:ins w:id="296" w:author="miranda syafira" w:date="2020-02-20T21:09:00Z">
        <w:r w:rsidR="5BE01A13" w:rsidRPr="13B8F76A">
          <w:rPr>
            <w:rFonts w:ascii="Times New Roman"/>
            <w:sz w:val="24"/>
            <w:rPrChange w:id="297" w:author="miranda syafira" w:date="2020-02-21T00:18:00Z">
              <w:rPr/>
            </w:rPrChange>
          </w:rPr>
          <w:t>kondisi</w:t>
        </w:r>
      </w:ins>
      <w:ins w:id="298" w:author="miranda syafira" w:date="2020-02-20T21:09:00Z">
        <w:r w:rsidR="5BE01A13" w:rsidRPr="54E1D857">
          <w:rPr>
            <w:rFonts w:ascii="Times New Roman"/>
            <w:sz w:val="24"/>
            <w:rPrChange w:id="299" w:author="miranda syafira" w:date="2020-02-21T00:18:00Z">
              <w:rPr/>
            </w:rPrChange>
          </w:rPr>
          <w:t xml:space="preserve"> </w:t>
        </w:r>
      </w:ins>
      <w:ins w:id="300" w:author="miranda syafira" w:date="2020-02-20T21:09:00Z">
        <w:r w:rsidR="5BE01A13" w:rsidRPr="8338413A">
          <w:rPr>
            <w:rFonts w:ascii="Times New Roman"/>
            <w:sz w:val="24"/>
            <w:rPrChange w:id="301" w:author="miranda syafira" w:date="2020-02-21T00:18:00Z">
              <w:rPr/>
            </w:rPrChange>
          </w:rPr>
          <w:t>ini</w:t>
        </w:r>
      </w:ins>
      <w:ins w:id="302" w:author="miranda syafira" w:date="2020-02-20T21:09:00Z">
        <w:r w:rsidR="5BE01A13" w:rsidRPr="8A5A9ED0">
          <w:rPr>
            <w:rFonts w:ascii="Times New Roman"/>
            <w:sz w:val="24"/>
            <w:rPrChange w:id="303" w:author="miranda syafira" w:date="2020-02-21T00:18:00Z">
              <w:rPr/>
            </w:rPrChange>
          </w:rPr>
          <w:t xml:space="preserve">, </w:t>
        </w:r>
      </w:ins>
      <w:ins w:id="304" w:author="miranda syafira" w:date="2020-02-20T21:09:00Z">
        <w:r w:rsidR="5BE01A13" w:rsidRPr="9A0ADE4D">
          <w:rPr>
            <w:rFonts w:ascii="Times New Roman"/>
            <w:sz w:val="24"/>
            <w:rPrChange w:id="305" w:author="miranda syafira" w:date="2020-02-21T00:18:00Z">
              <w:rPr/>
            </w:rPrChange>
          </w:rPr>
          <w:t>lampu</w:t>
        </w:r>
      </w:ins>
      <w:ins w:id="306" w:author="miranda syafira" w:date="2020-02-20T21:09:00Z">
        <w:r w:rsidR="5BE01A13" w:rsidRPr="EC3E917F">
          <w:rPr>
            <w:rFonts w:ascii="Times New Roman"/>
            <w:sz w:val="24"/>
            <w:rPrChange w:id="307" w:author="miranda syafira" w:date="2020-02-21T00:18:00Z">
              <w:rPr/>
            </w:rPrChange>
          </w:rPr>
          <w:t xml:space="preserve"> </w:t>
        </w:r>
      </w:ins>
      <w:ins w:id="308" w:author="miranda syafira" w:date="2020-02-20T21:09:00Z">
        <w:r w:rsidR="5BE01A13" w:rsidRPr="E7341D5C">
          <w:rPr>
            <w:rFonts w:ascii="Times New Roman"/>
            <w:sz w:val="24"/>
            <w:rPrChange w:id="309" w:author="miranda syafira" w:date="2020-02-21T00:18:00Z">
              <w:rPr/>
            </w:rPrChange>
          </w:rPr>
          <w:t>dihubungkan</w:t>
        </w:r>
      </w:ins>
      <w:ins w:id="310" w:author="miranda syafira" w:date="2020-02-20T21:09:00Z">
        <w:r w:rsidR="5BE01A13" w:rsidRPr="B69FB4A1">
          <w:rPr>
            <w:rFonts w:ascii="Times New Roman"/>
            <w:sz w:val="24"/>
            <w:rPrChange w:id="311" w:author="miranda syafira" w:date="2020-02-21T00:18:00Z">
              <w:rPr/>
            </w:rPrChange>
          </w:rPr>
          <w:t xml:space="preserve"> </w:t>
        </w:r>
      </w:ins>
      <w:ins w:id="312" w:author="miranda syafira" w:date="2020-02-20T21:09:00Z">
        <w:r w:rsidR="5BE01A13" w:rsidRPr="A3BBFA07">
          <w:rPr>
            <w:rFonts w:ascii="Times New Roman"/>
            <w:sz w:val="24"/>
            <w:rPrChange w:id="313" w:author="miranda syafira" w:date="2020-02-21T00:18:00Z">
              <w:rPr/>
            </w:rPrChange>
          </w:rPr>
          <w:t>hanya</w:t>
        </w:r>
      </w:ins>
      <w:ins w:id="314" w:author="miranda syafira" w:date="2020-02-20T21:09:00Z">
        <w:r w:rsidR="5BE01A13" w:rsidRPr="E000D865">
          <w:rPr>
            <w:rFonts w:ascii="Times New Roman"/>
            <w:sz w:val="24"/>
            <w:rPrChange w:id="315" w:author="miranda syafira" w:date="2020-02-21T00:18:00Z">
              <w:rPr/>
            </w:rPrChange>
          </w:rPr>
          <w:t xml:space="preserve"> </w:t>
        </w:r>
      </w:ins>
      <w:ins w:id="316" w:author="miranda syafira" w:date="2020-02-20T21:09:00Z">
        <w:r w:rsidR="5BE01A13" w:rsidRPr="480BDA55">
          <w:rPr>
            <w:rFonts w:ascii="Times New Roman"/>
            <w:sz w:val="24"/>
            <w:rPrChange w:id="317" w:author="miranda syafira" w:date="2020-02-21T00:18:00Z">
              <w:rPr/>
            </w:rPrChange>
          </w:rPr>
          <w:t>ke</w:t>
        </w:r>
      </w:ins>
      <w:ins w:id="318" w:author="miranda syafira" w:date="2020-02-20T21:09:00Z">
        <w:r w:rsidR="5BE01A13" w:rsidRPr="6167586C">
          <w:rPr>
            <w:rFonts w:ascii="Times New Roman"/>
            <w:sz w:val="24"/>
            <w:rPrChange w:id="319" w:author="miranda syafira" w:date="2020-02-21T00:18:00Z">
              <w:rPr/>
            </w:rPrChange>
          </w:rPr>
          <w:t xml:space="preserve"> </w:t>
        </w:r>
      </w:ins>
      <w:ins w:id="320" w:author="miranda syafira" w:date="2020-02-20T21:09:00Z">
        <w:r w:rsidR="5BE01A13" w:rsidRPr="EF1B4EB6">
          <w:rPr>
            <w:rFonts w:ascii="Times New Roman"/>
            <w:sz w:val="24"/>
            <w:rPrChange w:id="321" w:author="miranda syafira" w:date="2020-02-21T00:18:00Z">
              <w:rPr/>
            </w:rPrChange>
          </w:rPr>
          <w:t>gulungan</w:t>
        </w:r>
      </w:ins>
      <w:ins w:id="322" w:author="miranda syafira" w:date="2020-02-20T21:09:00Z">
        <w:r w:rsidR="5BE01A13" w:rsidRPr="2F29D240">
          <w:rPr>
            <w:rFonts w:ascii="Times New Roman"/>
            <w:sz w:val="24"/>
            <w:rPrChange w:id="323" w:author="miranda syafira" w:date="2020-02-21T00:18:00Z">
              <w:rPr/>
            </w:rPrChange>
          </w:rPr>
          <w:t xml:space="preserve"> </w:t>
        </w:r>
      </w:ins>
      <w:ins w:id="324" w:author="miranda syafira" w:date="2020-02-20T21:09:00Z">
        <w:r w:rsidR="5BE01A13" w:rsidRPr="E866E2ED">
          <w:rPr>
            <w:rFonts w:ascii="Times New Roman"/>
            <w:sz w:val="24"/>
            <w:rPrChange w:id="325" w:author="miranda syafira" w:date="2020-02-21T00:18:00Z">
              <w:rPr/>
            </w:rPrChange>
          </w:rPr>
          <w:t>biru</w:t>
        </w:r>
      </w:ins>
      <w:ins w:id="326" w:author="miranda syafira" w:date="2020-02-20T21:09:00Z">
        <w:r w:rsidR="5BE01A13" w:rsidRPr="4DC564F3">
          <w:rPr>
            <w:rFonts w:ascii="Times New Roman"/>
            <w:sz w:val="24"/>
            <w:rPrChange w:id="327" w:author="miranda syafira" w:date="2020-02-21T00:18:00Z">
              <w:rPr/>
            </w:rPrChange>
          </w:rPr>
          <w:t xml:space="preserve">, </w:t>
        </w:r>
      </w:ins>
      <w:ins w:id="328" w:author="miranda syafira" w:date="2020-02-20T21:09:00Z">
        <w:r w:rsidR="5BE01A13" w:rsidRPr="8AD0F88C">
          <w:rPr>
            <w:rFonts w:ascii="Times New Roman"/>
            <w:sz w:val="24"/>
            <w:rPrChange w:id="329" w:author="miranda syafira" w:date="2020-02-21T00:18:00Z">
              <w:rPr/>
            </w:rPrChange>
          </w:rPr>
          <w:t>dan</w:t>
        </w:r>
      </w:ins>
      <w:ins w:id="330" w:author="miranda syafira" w:date="2020-02-20T21:09:00Z">
        <w:r w:rsidR="5BE01A13" w:rsidRPr="5E9D4989">
          <w:rPr>
            <w:rFonts w:ascii="Times New Roman"/>
            <w:sz w:val="24"/>
            <w:rPrChange w:id="331" w:author="miranda syafira" w:date="2020-02-21T00:18:00Z">
              <w:rPr/>
            </w:rPrChange>
          </w:rPr>
          <w:t xml:space="preserve"> </w:t>
        </w:r>
      </w:ins>
      <w:ins w:id="332" w:author="miranda syafira" w:date="2020-02-20T21:09:00Z">
        <w:r w:rsidR="5BE01A13" w:rsidRPr="564037E9">
          <w:rPr>
            <w:rFonts w:ascii="Times New Roman"/>
            <w:sz w:val="24"/>
            <w:rPrChange w:id="333" w:author="miranda syafira" w:date="2020-02-21T00:18:00Z">
              <w:rPr/>
            </w:rPrChange>
          </w:rPr>
          <w:t>gulungan</w:t>
        </w:r>
      </w:ins>
      <w:ins w:id="334" w:author="miranda syafira" w:date="2020-02-20T21:09:00Z">
        <w:r w:rsidR="5BE01A13" w:rsidRPr="AE3032DE">
          <w:rPr>
            <w:rFonts w:ascii="Times New Roman"/>
            <w:sz w:val="24"/>
            <w:rPrChange w:id="335" w:author="miranda syafira" w:date="2020-02-21T00:18:00Z">
              <w:rPr/>
            </w:rPrChange>
          </w:rPr>
          <w:t xml:space="preserve"> </w:t>
        </w:r>
      </w:ins>
      <w:ins w:id="336" w:author="miranda syafira" w:date="2020-02-20T21:09:00Z">
        <w:r w:rsidR="5BE01A13" w:rsidRPr="4A4172B1">
          <w:rPr>
            <w:rFonts w:ascii="Times New Roman"/>
            <w:sz w:val="24"/>
            <w:rPrChange w:id="337" w:author="miranda syafira" w:date="2020-02-21T00:18:00Z">
              <w:rPr/>
            </w:rPrChange>
          </w:rPr>
          <w:t>m</w:t>
        </w:r>
      </w:ins>
      <w:ins w:id="338" w:author="miranda syafira" w:date="2020-02-20T21:09:00Z">
        <w:r w:rsidR="5BE01A13">
          <w:rPr>
            <w:rFonts w:ascii="Times New Roman" w:hAnsi="Times New Roman"/>
            <w:sz w:val="24"/>
          </w:rPr>
          <w:t>erah</w:t>
        </w:r>
      </w:ins>
      <w:ins w:id="339" w:author="miranda syafira" w:date="2020-02-20T21:09:00Z">
        <w:r w:rsidR="5BE01A13">
          <w:rPr>
            <w:rFonts w:ascii="Times New Roman" w:hAnsi="Times New Roman"/>
            <w:sz w:val="24"/>
          </w:rPr>
          <w:t xml:space="preserve"> </w:t>
        </w:r>
      </w:ins>
      <w:ins w:id="340" w:author="miranda syafira" w:date="2020-02-20T21:09:00Z">
        <w:r w:rsidR="5BE01A13">
          <w:rPr>
            <w:rFonts w:ascii="Times New Roman" w:hAnsi="Times New Roman"/>
            <w:sz w:val="24"/>
          </w:rPr>
          <w:t>dilewati</w:t>
        </w:r>
      </w:ins>
      <w:ins w:id="341" w:author="miranda syafira" w:date="2020-02-20T21:09:00Z">
        <w:r w:rsidR="5BE01A13">
          <w:rPr>
            <w:rFonts w:ascii="Times New Roman" w:hAnsi="Times New Roman"/>
            <w:sz w:val="24"/>
          </w:rPr>
          <w:t xml:space="preserve">. </w:t>
        </w:r>
      </w:ins>
      <w:ins w:id="342" w:author="miranda syafira" w:date="2020-02-20T21:09:00Z">
        <w:r w:rsidR="5BE01A13">
          <w:rPr>
            <w:rFonts w:ascii="Times New Roman" w:hAnsi="Times New Roman"/>
            <w:sz w:val="24"/>
          </w:rPr>
          <w:t>Kumparan</w:t>
        </w:r>
      </w:ins>
      <w:ins w:id="343" w:author="miranda syafira" w:date="2020-02-20T21:09:00Z">
        <w:r w:rsidR="5BE01A13">
          <w:rPr>
            <w:rFonts w:ascii="Times New Roman" w:hAnsi="Times New Roman"/>
            <w:sz w:val="24"/>
          </w:rPr>
          <w:t xml:space="preserve"> sensing </w:t>
        </w:r>
      </w:ins>
      <w:ins w:id="344" w:author="miranda syafira" w:date="2020-02-20T21:09:00Z">
        <w:r w:rsidR="5BE01A13" w:rsidRPr="4B47B516">
          <w:rPr>
            <w:rFonts w:ascii="Times New Roman"/>
            <w:sz w:val="24"/>
            <w:rPrChange w:id="345" w:author="miranda syafira" w:date="2020-02-21T00:18:00Z">
              <w:rPr/>
            </w:rPrChange>
          </w:rPr>
          <w:t>dipantau</w:t>
        </w:r>
      </w:ins>
      <w:ins w:id="346" w:author="miranda syafira" w:date="2020-02-20T21:09:00Z">
        <w:r w:rsidR="5BE01A13" w:rsidRPr="EDE36B8D">
          <w:rPr>
            <w:rFonts w:ascii="Times New Roman"/>
            <w:sz w:val="24"/>
            <w:rPrChange w:id="347" w:author="miranda syafira" w:date="2020-02-21T00:18:00Z">
              <w:rPr/>
            </w:rPrChange>
          </w:rPr>
          <w:t xml:space="preserve"> </w:t>
        </w:r>
      </w:ins>
      <w:ins w:id="348" w:author="miranda syafira" w:date="2020-02-20T21:09:00Z">
        <w:r w:rsidR="5BE01A13" w:rsidRPr="89E047F1">
          <w:rPr>
            <w:rFonts w:ascii="Times New Roman"/>
            <w:sz w:val="24"/>
            <w:rPrChange w:id="349" w:author="miranda syafira" w:date="2020-02-21T00:18:00Z">
              <w:rPr/>
            </w:rPrChange>
          </w:rPr>
          <w:t>mengguna</w:t>
        </w:r>
      </w:ins>
      <w:ins w:id="350" w:author="miranda syafira" w:date="2020-02-20T21:12:00Z">
        <w:r w:rsidR="82A3E868">
          <w:rPr>
            <w:rFonts w:ascii="Times New Roman" w:hAnsi="Times New Roman"/>
            <w:sz w:val="24"/>
          </w:rPr>
          <w:t>-</w:t>
        </w:r>
      </w:ins>
      <w:ins w:id="351" w:author="miranda syafira" w:date="2020-02-20T21:09:00Z">
        <w:r w:rsidR="BEB51C68" w:rsidRPr="04BF5161">
          <w:rPr>
            <w:rFonts w:ascii="Times New Roman"/>
            <w:sz w:val="24"/>
            <w:rPrChange w:id="352" w:author="miranda syafira" w:date="2020-02-21T00:18:00Z">
              <w:rPr/>
            </w:rPrChange>
          </w:rPr>
          <w:t>kan</w:t>
        </w:r>
      </w:ins>
      <w:ins w:id="353" w:author="miranda syafira" w:date="2020-02-20T21:09:00Z">
        <w:r w:rsidR="BEB51C68" w:rsidRPr="431F4580">
          <w:rPr>
            <w:rFonts w:ascii="Times New Roman"/>
            <w:sz w:val="24"/>
            <w:rPrChange w:id="354" w:author="miranda syafira" w:date="2020-02-21T00:18:00Z">
              <w:rPr/>
            </w:rPrChange>
          </w:rPr>
          <w:t xml:space="preserve"> </w:t>
        </w:r>
      </w:ins>
      <w:ins w:id="355" w:author="miranda syafira" w:date="2020-02-20T21:09:00Z">
        <w:r w:rsidR="BEB51C68" w:rsidRPr="8FC9F470">
          <w:rPr>
            <w:rFonts w:ascii="Times New Roman"/>
            <w:sz w:val="24"/>
            <w:rPrChange w:id="356" w:author="miranda syafira" w:date="2020-02-21T00:18:00Z">
              <w:rPr/>
            </w:rPrChange>
          </w:rPr>
          <w:t>osiloskop</w:t>
        </w:r>
      </w:ins>
      <w:ins w:id="357" w:author="miranda syafira" w:date="2020-02-20T21:09:00Z">
        <w:r w:rsidR="BEB51C68" w:rsidRPr="96416D40">
          <w:rPr>
            <w:rFonts w:ascii="Times New Roman"/>
            <w:sz w:val="24"/>
            <w:rPrChange w:id="358" w:author="miranda syafira" w:date="2020-02-21T00:18:00Z">
              <w:rPr/>
            </w:rPrChange>
          </w:rPr>
          <w:t xml:space="preserve">. </w:t>
        </w:r>
      </w:ins>
      <w:ins w:id="359" w:author="miranda syafira" w:date="2020-02-20T21:09:00Z">
        <w:r w:rsidR="BEB51C68" w:rsidRPr="424D6638">
          <w:rPr>
            <w:rFonts w:ascii="Times New Roman"/>
            <w:sz w:val="24"/>
            <w:rPrChange w:id="360" w:author="miranda syafira" w:date="2020-02-21T00:18:00Z">
              <w:rPr/>
            </w:rPrChange>
          </w:rPr>
          <w:t>Arus</w:t>
        </w:r>
      </w:ins>
      <w:ins w:id="361" w:author="miranda syafira" w:date="2020-02-20T21:09:00Z">
        <w:r w:rsidR="BEB51C68" w:rsidRPr="B4F2CA21">
          <w:rPr>
            <w:rFonts w:ascii="Times New Roman"/>
            <w:sz w:val="24"/>
            <w:rPrChange w:id="362" w:author="miranda syafira" w:date="2020-02-21T00:18:00Z">
              <w:rPr/>
            </w:rPrChange>
          </w:rPr>
          <w:t xml:space="preserve"> yang </w:t>
        </w:r>
      </w:ins>
      <w:ins w:id="363" w:author="miranda syafira" w:date="2020-02-20T21:09:00Z">
        <w:r w:rsidR="BEB51C68" w:rsidRPr="269972AC">
          <w:rPr>
            <w:rFonts w:ascii="Times New Roman"/>
            <w:sz w:val="24"/>
            <w:rPrChange w:id="364" w:author="miranda syafira" w:date="2020-02-21T00:18:00Z">
              <w:rPr/>
            </w:rPrChange>
          </w:rPr>
          <w:t>diukur</w:t>
        </w:r>
      </w:ins>
      <w:ins w:id="365" w:author="miranda syafira" w:date="2020-02-20T21:09:00Z">
        <w:r w:rsidR="BEB51C68" w:rsidRPr="CE801677">
          <w:rPr>
            <w:rFonts w:ascii="Times New Roman"/>
            <w:sz w:val="24"/>
            <w:rPrChange w:id="366" w:author="miranda syafira" w:date="2020-02-21T00:18:00Z">
              <w:rPr/>
            </w:rPrChange>
          </w:rPr>
          <w:t xml:space="preserve"> </w:t>
        </w:r>
      </w:ins>
      <w:ins w:id="367" w:author="miranda syafira" w:date="2020-02-20T21:09:00Z">
        <w:r w:rsidR="BEB51C68" w:rsidRPr="23B9346D">
          <w:rPr>
            <w:rFonts w:ascii="Times New Roman"/>
            <w:sz w:val="24"/>
            <w:rPrChange w:id="368" w:author="miranda syafira" w:date="2020-02-21T00:18:00Z">
              <w:rPr/>
            </w:rPrChange>
          </w:rPr>
          <w:t>dalam</w:t>
        </w:r>
      </w:ins>
      <w:ins w:id="369" w:author="miranda syafira" w:date="2020-02-20T21:09:00Z">
        <w:r w:rsidR="BEB51C68" w:rsidRPr="0C273AA3">
          <w:rPr>
            <w:rFonts w:ascii="Times New Roman"/>
            <w:sz w:val="24"/>
            <w:rPrChange w:id="370" w:author="miranda syafira" w:date="2020-02-21T00:18:00Z">
              <w:rPr/>
            </w:rPrChange>
          </w:rPr>
          <w:t xml:space="preserve"> </w:t>
        </w:r>
      </w:ins>
      <w:ins w:id="371" w:author="miranda syafira" w:date="2020-02-20T21:09:00Z">
        <w:r w:rsidR="BEB51C68" w:rsidRPr="481F4805">
          <w:rPr>
            <w:rFonts w:ascii="Times New Roman"/>
            <w:sz w:val="24"/>
            <w:rPrChange w:id="372" w:author="miranda syafira" w:date="2020-02-21T00:18:00Z">
              <w:rPr/>
            </w:rPrChange>
          </w:rPr>
          <w:t>kumparan</w:t>
        </w:r>
      </w:ins>
      <w:ins w:id="373" w:author="miranda syafira" w:date="2020-02-20T21:09:00Z">
        <w:r w:rsidR="BEB51C68" w:rsidRPr="E001FC0F">
          <w:rPr>
            <w:rFonts w:ascii="Times New Roman"/>
            <w:sz w:val="24"/>
            <w:rPrChange w:id="374" w:author="miranda syafira" w:date="2020-02-21T00:18:00Z">
              <w:rPr/>
            </w:rPrChange>
          </w:rPr>
          <w:t xml:space="preserve"> </w:t>
        </w:r>
      </w:ins>
      <w:ins w:id="375" w:author="miranda syafira" w:date="2020-02-20T21:09:00Z">
        <w:r w:rsidR="BEB51C68" w:rsidRPr="AFE3386F">
          <w:rPr>
            <w:rFonts w:ascii="Times New Roman"/>
            <w:sz w:val="24"/>
            <w:rPrChange w:id="376" w:author="miranda syafira" w:date="2020-02-21T00:18:00Z">
              <w:rPr/>
            </w:rPrChange>
          </w:rPr>
          <w:t xml:space="preserve">sensing </w:t>
        </w:r>
      </w:ins>
      <w:ins w:id="377" w:author="miranda syafira" w:date="2020-02-20T21:09:00Z">
        <w:r w:rsidR="BEB51C68" w:rsidRPr="2789A63F">
          <w:rPr>
            <w:rFonts w:ascii="Times New Roman"/>
            <w:sz w:val="24"/>
            <w:rPrChange w:id="378" w:author="miranda syafira" w:date="2020-02-21T00:18:00Z">
              <w:rPr/>
            </w:rPrChange>
          </w:rPr>
          <w:t>seharusnya</w:t>
        </w:r>
      </w:ins>
      <w:ins w:id="379" w:author="miranda syafira" w:date="2020-02-20T21:09:00Z">
        <w:r w:rsidR="BEB51C68" w:rsidRPr="B52C448F">
          <w:rPr>
            <w:rFonts w:ascii="Times New Roman"/>
            <w:sz w:val="24"/>
            <w:rPrChange w:id="380" w:author="miranda syafira" w:date="2020-02-21T00:18:00Z">
              <w:rPr/>
            </w:rPrChange>
          </w:rPr>
          <w:t xml:space="preserve"> </w:t>
        </w:r>
      </w:ins>
      <w:ins w:id="381" w:author="miranda syafira" w:date="2020-02-20T21:09:00Z">
        <w:r w:rsidR="BEB51C68" w:rsidRPr="9D7E1884">
          <w:rPr>
            <w:rFonts w:ascii="Times New Roman"/>
            <w:sz w:val="24"/>
            <w:rPrChange w:id="382" w:author="miranda syafira" w:date="2020-02-21T00:18:00Z">
              <w:rPr/>
            </w:rPrChange>
          </w:rPr>
          <w:t>ses</w:t>
        </w:r>
      </w:ins>
      <w:ins w:id="383" w:author="miranda syafira" w:date="2020-02-20T21:09:00Z">
        <w:r w:rsidR="BEB51C68">
          <w:rPr>
            <w:rFonts w:ascii="Times New Roman" w:hAnsi="Times New Roman"/>
            <w:sz w:val="24"/>
          </w:rPr>
          <w:t>uai</w:t>
        </w:r>
      </w:ins>
      <w:ins w:id="384" w:author="miranda syafira" w:date="2020-02-20T21:09:00Z">
        <w:r w:rsidR="BEB51C68">
          <w:rPr>
            <w:rFonts w:ascii="Times New Roman" w:hAnsi="Times New Roman"/>
            <w:sz w:val="24"/>
          </w:rPr>
          <w:t xml:space="preserve"> </w:t>
        </w:r>
      </w:ins>
      <w:ins w:id="385" w:author="miranda syafira" w:date="2020-02-20T21:09:00Z">
        <w:r w:rsidR="BEB51C68">
          <w:rPr>
            <w:rFonts w:ascii="Times New Roman" w:hAnsi="Times New Roman"/>
            <w:sz w:val="24"/>
          </w:rPr>
          <w:t>dengan</w:t>
        </w:r>
      </w:ins>
      <w:ins w:id="386" w:author="miranda syafira" w:date="2020-02-20T21:09:00Z">
        <w:r w:rsidR="BEB51C68">
          <w:rPr>
            <w:rFonts w:ascii="Times New Roman" w:hAnsi="Times New Roman"/>
            <w:sz w:val="24"/>
          </w:rPr>
          <w:t xml:space="preserve"> </w:t>
        </w:r>
      </w:ins>
      <w:ins w:id="387" w:author="miranda syafira" w:date="2020-02-20T21:09:00Z">
        <w:r w:rsidR="BEB51C68">
          <w:rPr>
            <w:rFonts w:ascii="Times New Roman" w:hAnsi="Times New Roman"/>
            <w:sz w:val="24"/>
          </w:rPr>
          <w:t>persamaan</w:t>
        </w:r>
      </w:ins>
      <w:ins w:id="388" w:author="miranda syafira" w:date="2020-02-20T21:09:00Z">
        <w:r w:rsidR="BEB51C68">
          <w:rPr>
            <w:rFonts w:ascii="Times New Roman" w:hAnsi="Times New Roman"/>
            <w:sz w:val="24"/>
          </w:rPr>
          <w:t xml:space="preserve"> </w:t>
        </w:r>
      </w:ins>
      <w:ins w:id="389" w:author="miranda syafira" w:date="2020-02-20T21:09:00Z">
        <w:r w:rsidR="BEB51C68">
          <w:rPr>
            <w:rFonts w:ascii="Times New Roman" w:hAnsi="Times New Roman"/>
            <w:sz w:val="24"/>
          </w:rPr>
          <w:t>berikut</w:t>
        </w:r>
      </w:ins>
      <w:ins w:id="390" w:author="miranda syafira" w:date="2020-02-20T21:09:00Z">
        <w:r w:rsidR="BEB51C68" w:rsidRPr="210F0980">
          <w:rPr>
            <w:rFonts w:ascii="Times New Roman"/>
            <w:sz w:val="24"/>
            <w:rPrChange w:id="391" w:author="miranda syafira" w:date="2020-02-21T00:18:00Z">
              <w:rPr/>
            </w:rPrChange>
          </w:rPr>
          <w:t>.</w:t>
        </w:r>
      </w:ins>
    </w:p>
    <w:p>
      <w:pPr>
        <w:pStyle w:val="style4103"/>
        <w:numPr>
          <w:ilvl w:val="0"/>
          <w:numId w:val="0"/>
        </w:numPr>
        <w:spacing w:lineRule="auto" w:line="276"/>
        <w:ind w:left="720" w:firstLine="0"/>
        <w:jc w:val="center"/>
        <w:rPr>
          <w:ins w:id="392" w:author="miranda syafira" w:date="2020-02-20T21:10:00Z"/>
          <w:rFonts w:ascii="Times New Roman"/>
          <w:sz w:val="24"/>
          <w:rPrChange w:id="393" w:author="miranda syafira" w:date="2020-02-21T00:18:00Z">
            <w:rPr>
              <w:ins w:id="394" w:author="miranda syafira" w:date="2020-02-20T21:10:00Z"/>
            </w:rPr>
          </w:rPrChange>
        </w:rPr>
        <w:pPrChange w:id="395" w:author="miranda syafira" w:date="2020-02-21T00:18:00Z">
          <w:pPr>
            <w:pStyle w:val="style4103"/>
            <w:numPr>
              <w:ilvl w:val="0"/>
              <w:numId w:val="8"/>
            </w:numPr>
            <w:spacing w:lineRule="auto" w:line="276"/>
            <w:ind w:left="720" w:hanging="360"/>
          </w:pPr>
        </w:pPrChange>
      </w:pPr>
      <w:ins w:id="396" w:author="miranda syafira" w:date="2020-02-20T21:10:00Z">
        <w:r w:rsidR="9A1BF7B9" w:rsidRPr="1473EFEA">
          <w:rPr>
            <w:rFonts w:ascii="Cambria Math" w:cs="Cambria Math" w:hAnsi="Cambria Math"/>
            <w:sz w:val="24"/>
            <w:rPrChange w:id="397" w:author="miranda syafira" w:date="2020-02-21T00:18:00Z">
              <w:rPr>
                <w:rFonts w:ascii="Cambria Math" w:cs="Cambria Math" w:hAnsi="Cambria Math"/>
              </w:rPr>
            </w:rPrChange>
          </w:rPr>
          <w:t>𝐼</w:t>
        </w:r>
      </w:ins>
      <w:ins w:id="398" w:author="miranda syafira" w:date="2020-02-20T21:10:00Z">
        <w:r w:rsidR="9A1BF7B9" w:rsidRPr="8D97B52E">
          <w:rPr>
            <w:rFonts w:ascii="Times New Roman"/>
            <w:sz w:val="24"/>
            <w:rPrChange w:id="399" w:author="miranda syafira" w:date="2020-02-21T00:18:00Z">
              <w:rPr/>
            </w:rPrChange>
          </w:rPr>
          <w:t xml:space="preserve">1 = </w:t>
        </w:r>
      </w:ins>
      <w:ins w:id="400" w:author="miranda syafira" w:date="2020-02-20T21:10:00Z">
        <w:r w:rsidR="9A1BF7B9" w:rsidRPr="586A2851">
          <w:rPr>
            <w:rFonts w:ascii="Cambria Math" w:cs="Cambria Math" w:hAnsi="Cambria Math"/>
            <w:sz w:val="24"/>
            <w:rPrChange w:id="401" w:author="miranda syafira" w:date="2020-02-21T00:18:00Z">
              <w:rPr>
                <w:rFonts w:ascii="Cambria Math" w:cs="Cambria Math" w:hAnsi="Cambria Math"/>
              </w:rPr>
            </w:rPrChange>
          </w:rPr>
          <w:t>𝐼</w:t>
        </w:r>
      </w:ins>
      <w:ins w:id="402" w:author="miranda syafira" w:date="2020-02-20T21:10:00Z">
        <w:r w:rsidR="9A1BF7B9" w:rsidRPr="2A41A376">
          <w:rPr>
            <w:rFonts w:ascii="Times New Roman"/>
            <w:sz w:val="24"/>
            <w:rPrChange w:id="403" w:author="miranda syafira" w:date="2020-02-21T00:18:00Z">
              <w:rPr/>
            </w:rPrChange>
          </w:rPr>
          <w:t xml:space="preserve">2 + </w:t>
        </w:r>
      </w:ins>
      <w:ins w:id="404" w:author="miranda syafira" w:date="2020-02-20T21:10:00Z">
        <w:r w:rsidR="9A1BF7B9" w:rsidRPr="DE0CC97A">
          <w:rPr>
            <w:rFonts w:ascii="Cambria Math" w:cs="Cambria Math" w:hAnsi="Cambria Math"/>
            <w:sz w:val="24"/>
            <w:rPrChange w:id="405" w:author="miranda syafira" w:date="2020-02-21T00:18:00Z">
              <w:rPr>
                <w:rFonts w:ascii="Cambria Math" w:cs="Cambria Math" w:hAnsi="Cambria Math"/>
              </w:rPr>
            </w:rPrChange>
          </w:rPr>
          <w:t>𝐼𝑙𝑒𝑎𝑘𝑎𝑔𝑒</w:t>
        </w:r>
      </w:ins>
    </w:p>
    <w:p>
      <w:pPr>
        <w:pStyle w:val="style4103"/>
        <w:numPr>
          <w:ilvl w:val="0"/>
          <w:numId w:val="0"/>
        </w:numPr>
        <w:spacing w:lineRule="auto" w:line="276"/>
        <w:ind w:left="720" w:firstLine="0"/>
        <w:rPr>
          <w:ins w:id="406" w:author="miranda syafira" w:date="2020-02-20T21:16:00Z"/>
          <w:rFonts w:ascii="Times New Roman" w:hAnsi="Times New Roman"/>
          <w:sz w:val="24"/>
        </w:rPr>
        <w:pPrChange w:id="407" w:author="miranda syafira" w:date="2020-02-21T00:18:00Z">
          <w:pPr>
            <w:pStyle w:val="style4103"/>
            <w:numPr>
              <w:ilvl w:val="0"/>
              <w:numId w:val="8"/>
            </w:numPr>
            <w:spacing w:lineRule="auto" w:line="276"/>
            <w:ind w:left="720" w:hanging="360"/>
          </w:pPr>
        </w:pPrChange>
      </w:pPr>
      <w:ins w:id="408" w:author="miranda syafira" w:date="2020-02-20T21:09:00Z">
        <w:r w:rsidR="7A6B1D31" w:rsidRPr="1F775BBD">
          <w:rPr>
            <w:rFonts w:ascii="Times New Roman"/>
            <w:sz w:val="24"/>
            <w:rPrChange w:id="409" w:author="miranda syafira" w:date="2020-02-21T00:18:00Z">
              <w:rPr/>
            </w:rPrChange>
          </w:rPr>
          <w:t>Ini</w:t>
        </w:r>
      </w:ins>
      <w:ins w:id="410" w:author="miranda syafira" w:date="2020-02-20T21:09:00Z">
        <w:r w:rsidR="7A6B1D31" w:rsidRPr="064B1768">
          <w:rPr>
            <w:rFonts w:ascii="Times New Roman"/>
            <w:sz w:val="24"/>
            <w:rPrChange w:id="411" w:author="miranda syafira" w:date="2020-02-21T00:18:00Z">
              <w:rPr/>
            </w:rPrChange>
          </w:rPr>
          <w:t xml:space="preserve"> </w:t>
        </w:r>
      </w:ins>
      <w:ins w:id="412" w:author="miranda syafira" w:date="2020-02-20T21:09:00Z">
        <w:r w:rsidR="7A6B1D31" w:rsidRPr="32713C5A">
          <w:rPr>
            <w:rFonts w:ascii="Times New Roman"/>
            <w:sz w:val="24"/>
            <w:rPrChange w:id="413" w:author="miranda syafira" w:date="2020-02-21T00:18:00Z">
              <w:rPr/>
            </w:rPrChange>
          </w:rPr>
          <w:t>terjadi</w:t>
        </w:r>
      </w:ins>
      <w:ins w:id="414" w:author="miranda syafira" w:date="2020-02-20T21:09:00Z">
        <w:r w:rsidR="7A6B1D31" w:rsidRPr="BE17990A">
          <w:rPr>
            <w:rFonts w:ascii="Times New Roman"/>
            <w:sz w:val="24"/>
            <w:rPrChange w:id="415" w:author="miranda syafira" w:date="2020-02-21T00:18:00Z">
              <w:rPr/>
            </w:rPrChange>
          </w:rPr>
          <w:t xml:space="preserve"> </w:t>
        </w:r>
      </w:ins>
      <w:ins w:id="416" w:author="miranda syafira" w:date="2020-02-20T21:09:00Z">
        <w:r w:rsidR="7A6B1D31" w:rsidRPr="E86E3D75">
          <w:rPr>
            <w:rFonts w:ascii="Times New Roman"/>
            <w:sz w:val="24"/>
            <w:rPrChange w:id="417" w:author="miranda syafira" w:date="2020-02-21T00:18:00Z">
              <w:rPr/>
            </w:rPrChange>
          </w:rPr>
          <w:t>karena</w:t>
        </w:r>
      </w:ins>
      <w:ins w:id="418" w:author="miranda syafira" w:date="2020-02-20T21:09:00Z">
        <w:r w:rsidR="7A6B1D31" w:rsidRPr="0F32D134">
          <w:rPr>
            <w:rFonts w:ascii="Times New Roman"/>
            <w:sz w:val="24"/>
            <w:rPrChange w:id="419" w:author="miranda syafira" w:date="2020-02-21T00:18:00Z">
              <w:rPr/>
            </w:rPrChange>
          </w:rPr>
          <w:t xml:space="preserve"> </w:t>
        </w:r>
      </w:ins>
      <w:ins w:id="420" w:author="miranda syafira" w:date="2020-02-20T21:09:00Z">
        <w:r w:rsidR="7A6B1D31" w:rsidRPr="1E989BAA">
          <w:rPr>
            <w:rFonts w:ascii="Times New Roman"/>
            <w:sz w:val="24"/>
            <w:rPrChange w:id="421" w:author="miranda syafira" w:date="2020-02-21T00:18:00Z">
              <w:rPr/>
            </w:rPrChange>
          </w:rPr>
          <w:t>kumparan</w:t>
        </w:r>
      </w:ins>
      <w:ins w:id="422" w:author="miranda syafira" w:date="2020-02-20T21:09:00Z">
        <w:r w:rsidR="7A6B1D31" w:rsidRPr="B70C6AFF">
          <w:rPr>
            <w:rFonts w:ascii="Times New Roman"/>
            <w:sz w:val="24"/>
            <w:rPrChange w:id="423" w:author="miranda syafira" w:date="2020-02-21T00:18:00Z">
              <w:rPr/>
            </w:rPrChange>
          </w:rPr>
          <w:t xml:space="preserve"> </w:t>
        </w:r>
      </w:ins>
      <w:ins w:id="424" w:author="miranda syafira" w:date="2020-02-20T21:09:00Z">
        <w:r w:rsidR="7A6B1D31" w:rsidRPr="942CC4A8">
          <w:rPr>
            <w:rFonts w:ascii="Times New Roman"/>
            <w:sz w:val="24"/>
            <w:rPrChange w:id="425" w:author="miranda syafira" w:date="2020-02-21T00:18:00Z">
              <w:rPr/>
            </w:rPrChange>
          </w:rPr>
          <w:t>merah</w:t>
        </w:r>
      </w:ins>
      <w:ins w:id="426" w:author="miranda syafira" w:date="2020-02-20T21:09:00Z">
        <w:r w:rsidR="7A6B1D31" w:rsidRPr="411F38FA">
          <w:rPr>
            <w:rFonts w:ascii="Times New Roman"/>
            <w:sz w:val="24"/>
            <w:rPrChange w:id="427" w:author="miranda syafira" w:date="2020-02-21T00:18:00Z">
              <w:rPr/>
            </w:rPrChange>
          </w:rPr>
          <w:t xml:space="preserve"> di-by-pass, </w:t>
        </w:r>
      </w:ins>
      <w:ins w:id="428" w:author="miranda syafira" w:date="2020-02-20T21:09:00Z">
        <w:r w:rsidR="7A6B1D31" w:rsidRPr="F2CD795C">
          <w:rPr>
            <w:rFonts w:ascii="Times New Roman"/>
            <w:sz w:val="24"/>
            <w:rPrChange w:id="429" w:author="miranda syafira" w:date="2020-02-21T00:18:00Z">
              <w:rPr/>
            </w:rPrChange>
          </w:rPr>
          <w:t>nilai</w:t>
        </w:r>
      </w:ins>
      <w:ins w:id="430" w:author="miranda syafira" w:date="2020-02-20T21:09:00Z">
        <w:r w:rsidR="7A6B1D31" w:rsidRPr="7D5B59EA">
          <w:rPr>
            <w:rFonts w:ascii="Times New Roman"/>
            <w:sz w:val="24"/>
            <w:rPrChange w:id="431" w:author="miranda syafira" w:date="2020-02-21T00:18:00Z">
              <w:rPr/>
            </w:rPrChange>
          </w:rPr>
          <w:t xml:space="preserve"> </w:t>
        </w:r>
      </w:ins>
      <w:ins w:id="432" w:author="miranda syafira" w:date="2020-02-20T21:09:00Z">
        <w:r w:rsidR="7A6B1D31" w:rsidRPr="B3979080">
          <w:rPr>
            <w:rFonts w:ascii="Times New Roman"/>
            <w:sz w:val="24"/>
            <w:rPrChange w:id="433" w:author="miranda syafira" w:date="2020-02-21T00:18:00Z">
              <w:rPr/>
            </w:rPrChange>
          </w:rPr>
          <w:t>Ileakage</w:t>
        </w:r>
      </w:ins>
      <w:ins w:id="434" w:author="miranda syafira" w:date="2020-02-20T21:09:00Z">
        <w:r w:rsidR="7A6B1D31" w:rsidRPr="15AACCD6">
          <w:rPr>
            <w:rFonts w:ascii="Times New Roman"/>
            <w:sz w:val="24"/>
            <w:rPrChange w:id="435" w:author="miranda syafira" w:date="2020-02-21T00:18:00Z">
              <w:rPr/>
            </w:rPrChange>
          </w:rPr>
          <w:t xml:space="preserve"> </w:t>
        </w:r>
      </w:ins>
      <w:ins w:id="436" w:author="miranda syafira" w:date="2020-02-20T21:09:00Z">
        <w:r w:rsidR="7A6B1D31" w:rsidRPr="63724AF0">
          <w:rPr>
            <w:rFonts w:ascii="Times New Roman"/>
            <w:sz w:val="24"/>
            <w:rPrChange w:id="437" w:author="miranda syafira" w:date="2020-02-21T00:18:00Z">
              <w:rPr/>
            </w:rPrChange>
          </w:rPr>
          <w:t>akan</w:t>
        </w:r>
      </w:ins>
      <w:ins w:id="438" w:author="miranda syafira" w:date="2020-02-20T21:09:00Z">
        <w:r w:rsidR="7A6B1D31" w:rsidRPr="CE86ADAD">
          <w:rPr>
            <w:rFonts w:ascii="Times New Roman"/>
            <w:sz w:val="24"/>
            <w:rPrChange w:id="439" w:author="miranda syafira" w:date="2020-02-21T00:18:00Z">
              <w:rPr/>
            </w:rPrChange>
          </w:rPr>
          <w:t xml:space="preserve"> </w:t>
        </w:r>
      </w:ins>
      <w:ins w:id="440" w:author="miranda syafira" w:date="2020-02-20T21:09:00Z">
        <w:r w:rsidR="7A6B1D31" w:rsidRPr="54494D73">
          <w:rPr>
            <w:rFonts w:ascii="Times New Roman"/>
            <w:sz w:val="24"/>
            <w:rPrChange w:id="441" w:author="miranda syafira" w:date="2020-02-21T00:18:00Z">
              <w:rPr/>
            </w:rPrChange>
          </w:rPr>
          <w:t>menjadi</w:t>
        </w:r>
      </w:ins>
      <w:ins w:id="442" w:author="miranda syafira" w:date="2020-02-20T21:09:00Z">
        <w:r w:rsidR="7A6B1D31" w:rsidRPr="93D76900">
          <w:rPr>
            <w:rFonts w:ascii="Times New Roman"/>
            <w:sz w:val="24"/>
            <w:rPrChange w:id="443" w:author="miranda syafira" w:date="2020-02-21T00:18:00Z">
              <w:rPr/>
            </w:rPrChange>
          </w:rPr>
          <w:t xml:space="preserve"> </w:t>
        </w:r>
      </w:ins>
      <w:ins w:id="444" w:author="miranda syafira" w:date="2020-02-20T21:09:00Z">
        <w:r w:rsidR="7A6B1D31" w:rsidRPr="98F1DFD9">
          <w:rPr>
            <w:rFonts w:ascii="Times New Roman"/>
            <w:sz w:val="24"/>
            <w:rPrChange w:id="445" w:author="miranda syafira" w:date="2020-02-21T00:18:00Z">
              <w:rPr/>
            </w:rPrChange>
          </w:rPr>
          <w:t>maksimum</w:t>
        </w:r>
      </w:ins>
      <w:ins w:id="446" w:author="miranda syafira" w:date="2020-02-20T21:09:00Z">
        <w:r w:rsidR="7A6B1D31" w:rsidRPr="4D1B6CAA">
          <w:rPr>
            <w:rFonts w:ascii="Times New Roman"/>
            <w:sz w:val="24"/>
            <w:rPrChange w:id="447" w:author="miranda syafira" w:date="2020-02-21T00:18:00Z">
              <w:rPr/>
            </w:rPrChange>
          </w:rPr>
          <w:t>.</w:t>
        </w:r>
      </w:ins>
      <w:ins w:id="448" w:author="miranda syafira" w:date="2020-02-20T21:15:00Z">
        <w:r w:rsidR="E76517A3">
          <w:rPr>
            <w:rFonts w:ascii="Times New Roman" w:hAnsi="Times New Roman"/>
            <w:sz w:val="24"/>
          </w:rPr>
          <w:t xml:space="preserve"> </w:t>
        </w:r>
      </w:ins>
      <w:ins w:id="449" w:author="miranda syafira" w:date="2020-02-20T21:15:00Z">
        <w:r w:rsidR="E76517A3" w:rsidRPr="08380461">
          <w:rPr>
            <w:rFonts w:ascii="Times New Roman"/>
            <w:sz w:val="24"/>
            <w:rPrChange w:id="450" w:author="miranda syafira" w:date="2020-02-21T00:18:00Z">
              <w:rPr/>
            </w:rPrChange>
          </w:rPr>
          <w:t>Persamaan</w:t>
        </w:r>
      </w:ins>
      <w:ins w:id="451" w:author="miranda syafira" w:date="2020-02-20T21:15:00Z">
        <w:r w:rsidR="E76517A3" w:rsidRPr="4961A484">
          <w:rPr>
            <w:rFonts w:ascii="Times New Roman"/>
            <w:sz w:val="24"/>
            <w:rPrChange w:id="452" w:author="miranda syafira" w:date="2020-02-21T00:18:00Z">
              <w:rPr/>
            </w:rPrChange>
          </w:rPr>
          <w:t xml:space="preserve"> </w:t>
        </w:r>
      </w:ins>
      <w:ins w:id="453" w:author="miranda syafira" w:date="2020-02-20T21:15:00Z">
        <w:r w:rsidR="E76517A3" w:rsidRPr="72AD7C79">
          <w:rPr>
            <w:rFonts w:ascii="Times New Roman"/>
            <w:sz w:val="24"/>
            <w:rPrChange w:id="454" w:author="miranda syafira" w:date="2020-02-21T00:18:00Z">
              <w:rPr/>
            </w:rPrChange>
          </w:rPr>
          <w:t>ter</w:t>
        </w:r>
      </w:ins>
      <w:ins w:id="455" w:author="miranda syafira" w:date="2020-02-20T21:15:00Z">
        <w:r w:rsidR="E76517A3">
          <w:rPr>
            <w:rFonts w:ascii="Times New Roman" w:hAnsi="Times New Roman"/>
            <w:sz w:val="24"/>
          </w:rPr>
          <w:t>-</w:t>
        </w:r>
      </w:ins>
      <w:ins w:id="456" w:author="miranda syafira" w:date="2020-02-20T21:15:00Z">
        <w:r w:rsidR="E76517A3" w:rsidRPr="0D421F86">
          <w:rPr>
            <w:rFonts w:ascii="Times New Roman"/>
            <w:sz w:val="24"/>
            <w:rPrChange w:id="457" w:author="miranda syafira" w:date="2020-02-21T00:18:00Z">
              <w:rPr/>
            </w:rPrChange>
          </w:rPr>
          <w:t>sebut</w:t>
        </w:r>
      </w:ins>
      <w:ins w:id="458" w:author="miranda syafira" w:date="2020-02-20T21:15:00Z">
        <w:r w:rsidR="E76517A3" w:rsidRPr="F2212269">
          <w:rPr>
            <w:rFonts w:ascii="Times New Roman"/>
            <w:sz w:val="24"/>
            <w:rPrChange w:id="459" w:author="miranda syafira" w:date="2020-02-21T00:18:00Z">
              <w:rPr/>
            </w:rPrChange>
          </w:rPr>
          <w:t xml:space="preserve"> </w:t>
        </w:r>
      </w:ins>
      <w:ins w:id="460" w:author="miranda syafira" w:date="2020-02-20T21:15:00Z">
        <w:r w:rsidR="E76517A3" w:rsidRPr="03D69199">
          <w:rPr>
            <w:rFonts w:ascii="Times New Roman"/>
            <w:sz w:val="24"/>
            <w:rPrChange w:id="461" w:author="miranda syafira" w:date="2020-02-21T00:18:00Z">
              <w:rPr/>
            </w:rPrChange>
          </w:rPr>
          <w:t>menunjukkan</w:t>
        </w:r>
      </w:ins>
      <w:ins w:id="462" w:author="miranda syafira" w:date="2020-02-20T21:15:00Z">
        <w:r w:rsidR="E76517A3" w:rsidRPr="7CA899D5">
          <w:rPr>
            <w:rFonts w:ascii="Times New Roman"/>
            <w:sz w:val="24"/>
            <w:rPrChange w:id="463" w:author="miranda syafira" w:date="2020-02-21T00:18:00Z">
              <w:rPr/>
            </w:rPrChange>
          </w:rPr>
          <w:t xml:space="preserve"> </w:t>
        </w:r>
      </w:ins>
      <w:ins w:id="464" w:author="miranda syafira" w:date="2020-02-20T21:15:00Z">
        <w:r w:rsidR="E76517A3" w:rsidRPr="561A74C9">
          <w:rPr>
            <w:rFonts w:ascii="Times New Roman"/>
            <w:sz w:val="24"/>
            <w:rPrChange w:id="465" w:author="miranda syafira" w:date="2020-02-21T00:18:00Z">
              <w:rPr/>
            </w:rPrChange>
          </w:rPr>
          <w:t>kondisi</w:t>
        </w:r>
      </w:ins>
      <w:ins w:id="466" w:author="miranda syafira" w:date="2020-02-20T21:15:00Z">
        <w:r w:rsidR="E76517A3" w:rsidRPr="DA8E0E1F">
          <w:rPr>
            <w:rFonts w:ascii="Times New Roman"/>
            <w:sz w:val="24"/>
            <w:rPrChange w:id="467" w:author="miranda syafira" w:date="2020-02-21T00:18:00Z">
              <w:rPr/>
            </w:rPrChange>
          </w:rPr>
          <w:t xml:space="preserve"> </w:t>
        </w:r>
      </w:ins>
      <w:ins w:id="468" w:author="miranda syafira" w:date="2020-02-20T21:15:00Z">
        <w:r w:rsidR="E76517A3" w:rsidRPr="71834B80">
          <w:rPr>
            <w:rFonts w:ascii="Times New Roman"/>
            <w:sz w:val="24"/>
            <w:rPrChange w:id="469" w:author="miranda syafira" w:date="2020-02-21T00:18:00Z">
              <w:rPr/>
            </w:rPrChange>
          </w:rPr>
          <w:t>arus</w:t>
        </w:r>
      </w:ins>
      <w:ins w:id="470" w:author="miranda syafira" w:date="2020-02-20T21:15:00Z">
        <w:r w:rsidR="E76517A3" w:rsidRPr="BC245BD6">
          <w:rPr>
            <w:rFonts w:ascii="Times New Roman"/>
            <w:sz w:val="24"/>
            <w:rPrChange w:id="471" w:author="miranda syafira" w:date="2020-02-21T00:18:00Z">
              <w:rPr/>
            </w:rPrChange>
          </w:rPr>
          <w:t xml:space="preserve"> </w:t>
        </w:r>
      </w:ins>
      <w:ins w:id="472" w:author="miranda syafira" w:date="2020-02-20T21:15:00Z">
        <w:r w:rsidR="E76517A3" w:rsidRPr="C6211B71">
          <w:rPr>
            <w:rFonts w:ascii="Times New Roman"/>
            <w:sz w:val="24"/>
            <w:rPrChange w:id="473" w:author="miranda syafira" w:date="2020-02-21T00:18:00Z">
              <w:rPr/>
            </w:rPrChange>
          </w:rPr>
          <w:t>bocor</w:t>
        </w:r>
      </w:ins>
      <w:ins w:id="474" w:author="miranda syafira" w:date="2020-02-20T21:15:00Z">
        <w:r w:rsidR="E76517A3" w:rsidRPr="1DB63279">
          <w:rPr>
            <w:rFonts w:ascii="Times New Roman"/>
            <w:sz w:val="24"/>
            <w:rPrChange w:id="475" w:author="miranda syafira" w:date="2020-02-21T00:18:00Z">
              <w:rPr/>
            </w:rPrChange>
          </w:rPr>
          <w:t xml:space="preserve">, yang </w:t>
        </w:r>
      </w:ins>
      <w:ins w:id="476" w:author="miranda syafira" w:date="2020-02-20T21:15:00Z">
        <w:r w:rsidR="E76517A3" w:rsidRPr="9D1A3626">
          <w:rPr>
            <w:rFonts w:ascii="Times New Roman"/>
            <w:sz w:val="24"/>
            <w:rPrChange w:id="477" w:author="miranda syafira" w:date="2020-02-21T00:18:00Z">
              <w:rPr/>
            </w:rPrChange>
          </w:rPr>
          <w:t>mana</w:t>
        </w:r>
      </w:ins>
      <w:ins w:id="478" w:author="miranda syafira" w:date="2020-02-20T21:15:00Z">
        <w:r w:rsidR="E76517A3" w:rsidRPr="4918B665">
          <w:rPr>
            <w:rFonts w:ascii="Times New Roman"/>
            <w:sz w:val="24"/>
            <w:rPrChange w:id="479" w:author="miranda syafira" w:date="2020-02-21T00:18:00Z">
              <w:rPr/>
            </w:rPrChange>
          </w:rPr>
          <w:t xml:space="preserve"> </w:t>
        </w:r>
      </w:ins>
      <w:ins w:id="480" w:author="miranda syafira" w:date="2020-02-20T21:15:00Z">
        <w:r w:rsidR="E76517A3" w:rsidRPr="2B01CF43">
          <w:rPr>
            <w:rFonts w:ascii="Times New Roman"/>
            <w:sz w:val="24"/>
            <w:rPrChange w:id="481" w:author="miranda syafira" w:date="2020-02-21T00:18:00Z">
              <w:rPr/>
            </w:rPrChange>
          </w:rPr>
          <w:t>terdapat</w:t>
        </w:r>
      </w:ins>
      <w:ins w:id="482" w:author="miranda syafira" w:date="2020-02-20T21:15:00Z">
        <w:r w:rsidR="E76517A3" w:rsidRPr="F42F23ED">
          <w:rPr>
            <w:rFonts w:ascii="Times New Roman"/>
            <w:sz w:val="24"/>
            <w:rPrChange w:id="483" w:author="miranda syafira" w:date="2020-02-21T00:18:00Z">
              <w:rPr/>
            </w:rPrChange>
          </w:rPr>
          <w:t xml:space="preserve"> </w:t>
        </w:r>
      </w:ins>
      <w:ins w:id="484" w:author="miranda syafira" w:date="2020-02-20T21:15:00Z">
        <w:r w:rsidR="E76517A3" w:rsidRPr="97568100">
          <w:rPr>
            <w:rFonts w:ascii="Times New Roman"/>
            <w:sz w:val="24"/>
            <w:rPrChange w:id="485" w:author="miranda syafira" w:date="2020-02-21T00:18:00Z">
              <w:rPr/>
            </w:rPrChange>
          </w:rPr>
          <w:t>perbedaan</w:t>
        </w:r>
      </w:ins>
      <w:ins w:id="486" w:author="miranda syafira" w:date="2020-02-20T21:15:00Z">
        <w:r w:rsidR="E76517A3" w:rsidRPr="BD33AFEB">
          <w:rPr>
            <w:rFonts w:ascii="Times New Roman"/>
            <w:sz w:val="24"/>
            <w:rPrChange w:id="487" w:author="miranda syafira" w:date="2020-02-21T00:18:00Z">
              <w:rPr/>
            </w:rPrChange>
          </w:rPr>
          <w:t xml:space="preserve"> </w:t>
        </w:r>
      </w:ins>
      <w:ins w:id="488" w:author="miranda syafira" w:date="2020-02-20T21:15:00Z">
        <w:r w:rsidR="E76517A3" w:rsidRPr="440F1966">
          <w:rPr>
            <w:rFonts w:ascii="Times New Roman"/>
            <w:sz w:val="24"/>
            <w:rPrChange w:id="489" w:author="miranda syafira" w:date="2020-02-21T00:18:00Z">
              <w:rPr/>
            </w:rPrChange>
          </w:rPr>
          <w:t>antara</w:t>
        </w:r>
      </w:ins>
      <w:ins w:id="490" w:author="miranda syafira" w:date="2020-02-20T21:15:00Z">
        <w:r w:rsidR="E76517A3" w:rsidRPr="212D2F47">
          <w:rPr>
            <w:rFonts w:ascii="Times New Roman"/>
            <w:sz w:val="24"/>
            <w:rPrChange w:id="491" w:author="miranda syafira" w:date="2020-02-21T00:18:00Z">
              <w:rPr/>
            </w:rPrChange>
          </w:rPr>
          <w:t xml:space="preserve"> </w:t>
        </w:r>
      </w:ins>
      <w:ins w:id="492" w:author="miranda syafira" w:date="2020-02-20T21:15:00Z">
        <w:r w:rsidR="E76517A3" w:rsidRPr="2C3B6F4F">
          <w:rPr>
            <w:rFonts w:ascii="Times New Roman"/>
            <w:sz w:val="24"/>
            <w:rPrChange w:id="493" w:author="miranda syafira" w:date="2020-02-21T00:18:00Z">
              <w:rPr/>
            </w:rPrChange>
          </w:rPr>
          <w:t>arus</w:t>
        </w:r>
      </w:ins>
      <w:ins w:id="494" w:author="miranda syafira" w:date="2020-02-20T21:15:00Z">
        <w:r w:rsidR="E76517A3" w:rsidRPr="D1683E4B">
          <w:rPr>
            <w:rFonts w:ascii="Times New Roman"/>
            <w:sz w:val="24"/>
            <w:rPrChange w:id="495" w:author="miranda syafira" w:date="2020-02-21T00:18:00Z">
              <w:rPr/>
            </w:rPrChange>
          </w:rPr>
          <w:t xml:space="preserve"> yang </w:t>
        </w:r>
      </w:ins>
      <w:ins w:id="496" w:author="miranda syafira" w:date="2020-02-20T21:15:00Z">
        <w:r w:rsidR="E76517A3" w:rsidRPr="7B899C46">
          <w:rPr>
            <w:rFonts w:ascii="Times New Roman"/>
            <w:sz w:val="24"/>
            <w:rPrChange w:id="497" w:author="miranda syafira" w:date="2020-02-21T00:18:00Z">
              <w:rPr/>
            </w:rPrChange>
          </w:rPr>
          <w:t>masuk</w:t>
        </w:r>
      </w:ins>
      <w:ins w:id="498" w:author="miranda syafira" w:date="2020-02-20T21:15:00Z">
        <w:r w:rsidR="E76517A3" w:rsidRPr="923D81BD">
          <w:rPr>
            <w:rFonts w:ascii="Times New Roman"/>
            <w:sz w:val="24"/>
            <w:rPrChange w:id="499" w:author="miranda syafira" w:date="2020-02-21T00:18:00Z">
              <w:rPr/>
            </w:rPrChange>
          </w:rPr>
          <w:t xml:space="preserve"> </w:t>
        </w:r>
      </w:ins>
      <w:ins w:id="500" w:author="miranda syafira" w:date="2020-02-20T21:15:00Z">
        <w:r w:rsidR="E76517A3" w:rsidRPr="6FC960A6">
          <w:rPr>
            <w:rFonts w:ascii="Times New Roman"/>
            <w:sz w:val="24"/>
            <w:rPrChange w:id="501" w:author="miranda syafira" w:date="2020-02-21T00:18:00Z">
              <w:rPr/>
            </w:rPrChange>
          </w:rPr>
          <w:t>dengan</w:t>
        </w:r>
      </w:ins>
      <w:ins w:id="502" w:author="miranda syafira" w:date="2020-02-20T21:15:00Z">
        <w:r w:rsidR="E76517A3" w:rsidRPr="3E597F12">
          <w:rPr>
            <w:rFonts w:ascii="Times New Roman"/>
            <w:sz w:val="24"/>
            <w:rPrChange w:id="503" w:author="miranda syafira" w:date="2020-02-21T00:18:00Z">
              <w:rPr/>
            </w:rPrChange>
          </w:rPr>
          <w:t xml:space="preserve"> </w:t>
        </w:r>
      </w:ins>
      <w:ins w:id="504" w:author="miranda syafira" w:date="2020-02-20T21:15:00Z">
        <w:r w:rsidR="E76517A3" w:rsidRPr="B0B5B9BA">
          <w:rPr>
            <w:rFonts w:ascii="Times New Roman"/>
            <w:sz w:val="24"/>
            <w:rPrChange w:id="505" w:author="miranda syafira" w:date="2020-02-21T00:18:00Z">
              <w:rPr/>
            </w:rPrChange>
          </w:rPr>
          <w:t>arus</w:t>
        </w:r>
      </w:ins>
      <w:ins w:id="506" w:author="miranda syafira" w:date="2020-02-20T21:15:00Z">
        <w:r w:rsidR="E76517A3" w:rsidRPr="3EF23E40">
          <w:rPr>
            <w:rFonts w:ascii="Times New Roman"/>
            <w:sz w:val="24"/>
            <w:rPrChange w:id="507" w:author="miranda syafira" w:date="2020-02-21T00:18:00Z">
              <w:rPr/>
            </w:rPrChange>
          </w:rPr>
          <w:t xml:space="preserve"> yang </w:t>
        </w:r>
      </w:ins>
      <w:ins w:id="508" w:author="miranda syafira" w:date="2020-02-20T21:15:00Z">
        <w:r w:rsidR="E76517A3" w:rsidRPr="16DC5DA9">
          <w:rPr>
            <w:rFonts w:ascii="Times New Roman"/>
            <w:sz w:val="24"/>
            <w:rPrChange w:id="509" w:author="miranda syafira" w:date="2020-02-21T00:18:00Z">
              <w:rPr/>
            </w:rPrChange>
          </w:rPr>
          <w:t>kembali</w:t>
        </w:r>
      </w:ins>
      <w:ins w:id="510" w:author="miranda syafira" w:date="2020-02-20T21:15:00Z">
        <w:r w:rsidR="E76517A3" w:rsidRPr="4244BEED">
          <w:rPr>
            <w:rFonts w:ascii="Times New Roman"/>
            <w:sz w:val="24"/>
            <w:rPrChange w:id="511" w:author="miranda syafira" w:date="2020-02-21T00:18:00Z">
              <w:rPr/>
            </w:rPrChange>
          </w:rPr>
          <w:t xml:space="preserve"> </w:t>
        </w:r>
      </w:ins>
      <w:ins w:id="512" w:author="miranda syafira" w:date="2020-02-20T21:15:00Z">
        <w:r w:rsidR="E76517A3" w:rsidRPr="F622F768">
          <w:rPr>
            <w:rFonts w:ascii="Times New Roman"/>
            <w:sz w:val="24"/>
            <w:rPrChange w:id="513" w:author="miranda syafira" w:date="2020-02-21T00:18:00Z">
              <w:rPr/>
            </w:rPrChange>
          </w:rPr>
          <w:t>ke</w:t>
        </w:r>
      </w:ins>
      <w:ins w:id="514" w:author="miranda syafira" w:date="2020-02-20T21:15:00Z">
        <w:r w:rsidR="E76517A3" w:rsidRPr="95AA1414">
          <w:rPr>
            <w:rFonts w:ascii="Times New Roman"/>
            <w:sz w:val="24"/>
            <w:rPrChange w:id="515" w:author="miranda syafira" w:date="2020-02-21T00:18:00Z">
              <w:rPr/>
            </w:rPrChange>
          </w:rPr>
          <w:t xml:space="preserve"> </w:t>
        </w:r>
      </w:ins>
      <w:ins w:id="516" w:author="miranda syafira" w:date="2020-02-20T21:15:00Z">
        <w:r w:rsidR="E76517A3" w:rsidRPr="41E02D16">
          <w:rPr>
            <w:rFonts w:ascii="Times New Roman"/>
            <w:sz w:val="24"/>
            <w:rPrChange w:id="517" w:author="miranda syafira" w:date="2020-02-21T00:18:00Z">
              <w:rPr/>
            </w:rPrChange>
          </w:rPr>
          <w:t>sumber</w:t>
        </w:r>
      </w:ins>
      <w:ins w:id="518" w:author="miranda syafira" w:date="2020-02-20T21:15:00Z">
        <w:r w:rsidR="E76517A3" w:rsidRPr="9240045A">
          <w:rPr>
            <w:rFonts w:ascii="Times New Roman"/>
            <w:sz w:val="24"/>
            <w:rPrChange w:id="519" w:author="miranda syafira" w:date="2020-02-21T00:18:00Z">
              <w:rPr/>
            </w:rPrChange>
          </w:rPr>
          <w:t xml:space="preserve"> .</w:t>
        </w:r>
      </w:ins>
      <w:ins w:id="520" w:author="miranda syafira" w:date="2020-02-20T21:15:00Z">
        <w:r w:rsidR="E76517A3" w:rsidRPr="6FDAC568">
          <w:rPr>
            <w:rFonts w:ascii="Times New Roman"/>
            <w:sz w:val="24"/>
            <w:rPrChange w:id="521" w:author="miranda syafira" w:date="2020-02-21T00:18:00Z">
              <w:rPr/>
            </w:rPrChange>
          </w:rPr>
          <w:t xml:space="preserve"> </w:t>
        </w:r>
      </w:ins>
      <w:ins w:id="522" w:author="miranda syafira" w:date="2020-02-20T21:15:00Z">
        <w:r w:rsidR="E76517A3" w:rsidRPr="73222AA2">
          <w:rPr>
            <w:rFonts w:ascii="Times New Roman"/>
            <w:sz w:val="24"/>
            <w:rPrChange w:id="523" w:author="miranda syafira" w:date="2020-02-21T00:18:00Z">
              <w:rPr/>
            </w:rPrChange>
          </w:rPr>
          <w:t>Jika</w:t>
        </w:r>
      </w:ins>
      <w:ins w:id="524" w:author="miranda syafira" w:date="2020-02-20T21:15:00Z">
        <w:r w:rsidR="E76517A3" w:rsidRPr="3F423509">
          <w:rPr>
            <w:rFonts w:ascii="Times New Roman"/>
            <w:sz w:val="24"/>
            <w:rPrChange w:id="525" w:author="miranda syafira" w:date="2020-02-21T00:18:00Z">
              <w:rPr/>
            </w:rPrChange>
          </w:rPr>
          <w:t xml:space="preserve"> </w:t>
        </w:r>
      </w:ins>
      <w:ins w:id="526" w:author="miranda syafira" w:date="2020-02-20T21:15:00Z">
        <w:r w:rsidR="E76517A3" w:rsidRPr="17CA11A2">
          <w:rPr>
            <w:rFonts w:ascii="Times New Roman"/>
            <w:sz w:val="24"/>
            <w:rPrChange w:id="527" w:author="miranda syafira" w:date="2020-02-21T00:18:00Z">
              <w:rPr/>
            </w:rPrChange>
          </w:rPr>
          <w:t>tidak</w:t>
        </w:r>
      </w:ins>
      <w:ins w:id="528" w:author="miranda syafira" w:date="2020-02-20T21:15:00Z">
        <w:r w:rsidR="E76517A3" w:rsidRPr="D0628B27">
          <w:rPr>
            <w:rFonts w:ascii="Times New Roman"/>
            <w:sz w:val="24"/>
            <w:rPrChange w:id="529" w:author="miranda syafira" w:date="2020-02-21T00:18:00Z">
              <w:rPr/>
            </w:rPrChange>
          </w:rPr>
          <w:t xml:space="preserve"> </w:t>
        </w:r>
      </w:ins>
      <w:ins w:id="530" w:author="miranda syafira" w:date="2020-02-20T21:15:00Z">
        <w:r w:rsidR="E76517A3" w:rsidRPr="CE1A768C">
          <w:rPr>
            <w:rFonts w:ascii="Times New Roman"/>
            <w:sz w:val="24"/>
            <w:rPrChange w:id="531" w:author="miranda syafira" w:date="2020-02-21T00:18:00Z">
              <w:rPr/>
            </w:rPrChange>
          </w:rPr>
          <w:t>ada</w:t>
        </w:r>
      </w:ins>
      <w:ins w:id="532" w:author="miranda syafira" w:date="2020-02-20T21:15:00Z">
        <w:r w:rsidR="E76517A3" w:rsidRPr="0B49AC7B">
          <w:rPr>
            <w:rFonts w:ascii="Times New Roman"/>
            <w:sz w:val="24"/>
            <w:rPrChange w:id="533" w:author="miranda syafira" w:date="2020-02-21T00:18:00Z">
              <w:rPr/>
            </w:rPrChange>
          </w:rPr>
          <w:t xml:space="preserve"> </w:t>
        </w:r>
      </w:ins>
      <w:ins w:id="534" w:author="miranda syafira" w:date="2020-02-20T21:15:00Z">
        <w:r w:rsidR="E76517A3" w:rsidRPr="BA041206">
          <w:rPr>
            <w:rFonts w:ascii="Times New Roman"/>
            <w:sz w:val="24"/>
            <w:rPrChange w:id="535" w:author="miranda syafira" w:date="2020-02-21T00:18:00Z">
              <w:rPr/>
            </w:rPrChange>
          </w:rPr>
          <w:t>arus</w:t>
        </w:r>
      </w:ins>
      <w:ins w:id="536" w:author="miranda syafira" w:date="2020-02-20T21:15:00Z">
        <w:r w:rsidR="E76517A3" w:rsidRPr="9BD71E8D">
          <w:rPr>
            <w:rFonts w:ascii="Times New Roman"/>
            <w:sz w:val="24"/>
            <w:rPrChange w:id="537" w:author="miranda syafira" w:date="2020-02-21T00:18:00Z">
              <w:rPr/>
            </w:rPrChange>
          </w:rPr>
          <w:t xml:space="preserve"> </w:t>
        </w:r>
      </w:ins>
      <w:ins w:id="538" w:author="miranda syafira" w:date="2020-02-20T21:15:00Z">
        <w:r w:rsidR="E76517A3" w:rsidRPr="0441CC02">
          <w:rPr>
            <w:rFonts w:ascii="Times New Roman"/>
            <w:sz w:val="24"/>
            <w:rPrChange w:id="539" w:author="miranda syafira" w:date="2020-02-21T00:18:00Z">
              <w:rPr/>
            </w:rPrChange>
          </w:rPr>
          <w:t>bocor</w:t>
        </w:r>
      </w:ins>
      <w:ins w:id="540" w:author="miranda syafira" w:date="2020-02-20T21:15:00Z">
        <w:r w:rsidR="E76517A3" w:rsidRPr="E682E10B">
          <w:rPr>
            <w:rFonts w:ascii="Times New Roman"/>
            <w:sz w:val="24"/>
            <w:rPrChange w:id="541" w:author="miranda syafira" w:date="2020-02-21T00:18:00Z">
              <w:rPr/>
            </w:rPrChange>
          </w:rPr>
          <w:t xml:space="preserve"> </w:t>
        </w:r>
      </w:ins>
      <w:ins w:id="542" w:author="miranda syafira" w:date="2020-02-20T21:15:00Z">
        <w:r w:rsidR="E76517A3" w:rsidRPr="12BC6638">
          <w:rPr>
            <w:rFonts w:ascii="Times New Roman"/>
            <w:sz w:val="24"/>
            <w:rPrChange w:id="543" w:author="miranda syafira" w:date="2020-02-21T00:18:00Z">
              <w:rPr/>
            </w:rPrChange>
          </w:rPr>
          <w:t>atau</w:t>
        </w:r>
      </w:ins>
      <w:ins w:id="544" w:author="miranda syafira" w:date="2020-02-20T21:15:00Z">
        <w:r w:rsidR="E76517A3" w:rsidRPr="04260962">
          <w:rPr>
            <w:rFonts w:ascii="Times New Roman"/>
            <w:sz w:val="24"/>
            <w:rPrChange w:id="545" w:author="miranda syafira" w:date="2020-02-21T00:18:00Z">
              <w:rPr/>
            </w:rPrChange>
          </w:rPr>
          <w:t xml:space="preserve"> </w:t>
        </w:r>
      </w:ins>
      <w:ins w:id="546" w:author="miranda syafira" w:date="2020-02-20T21:15:00Z">
        <w:r w:rsidR="E76517A3" w:rsidRPr="C3204253">
          <w:rPr>
            <w:rFonts w:ascii="Times New Roman"/>
            <w:sz w:val="24"/>
            <w:rPrChange w:id="547" w:author="miranda syafira" w:date="2020-02-21T00:18:00Z">
              <w:rPr/>
            </w:rPrChange>
          </w:rPr>
          <w:t>arus</w:t>
        </w:r>
      </w:ins>
      <w:ins w:id="548" w:author="miranda syafira" w:date="2020-02-20T21:15:00Z">
        <w:r w:rsidR="E76517A3" w:rsidRPr="3B729501">
          <w:rPr>
            <w:rFonts w:ascii="Times New Roman"/>
            <w:sz w:val="24"/>
            <w:rPrChange w:id="549" w:author="miranda syafira" w:date="2020-02-21T00:18:00Z">
              <w:rPr/>
            </w:rPrChange>
          </w:rPr>
          <w:t xml:space="preserve"> </w:t>
        </w:r>
      </w:ins>
      <w:ins w:id="550" w:author="miranda syafira" w:date="2020-02-20T21:15:00Z">
        <w:r w:rsidR="E76517A3" w:rsidRPr="85F5440C">
          <w:rPr>
            <w:rFonts w:ascii="Times New Roman"/>
            <w:sz w:val="24"/>
            <w:rPrChange w:id="551" w:author="miranda syafira" w:date="2020-02-21T00:18:00Z">
              <w:rPr/>
            </w:rPrChange>
          </w:rPr>
          <w:t>masuk</w:t>
        </w:r>
      </w:ins>
      <w:ins w:id="552" w:author="miranda syafira" w:date="2020-02-20T21:15:00Z">
        <w:r w:rsidR="E76517A3" w:rsidRPr="32CB40ED">
          <w:rPr>
            <w:rFonts w:ascii="Times New Roman"/>
            <w:sz w:val="24"/>
            <w:rPrChange w:id="553" w:author="miranda syafira" w:date="2020-02-21T00:18:00Z">
              <w:rPr/>
            </w:rPrChange>
          </w:rPr>
          <w:t xml:space="preserve"> </w:t>
        </w:r>
      </w:ins>
      <w:ins w:id="554" w:author="miranda syafira" w:date="2020-02-20T21:15:00Z">
        <w:r w:rsidR="E76517A3" w:rsidRPr="640BBCC7">
          <w:rPr>
            <w:rFonts w:ascii="Times New Roman"/>
            <w:sz w:val="24"/>
            <w:rPrChange w:id="555" w:author="miranda syafira" w:date="2020-02-21T00:18:00Z">
              <w:rPr/>
            </w:rPrChange>
          </w:rPr>
          <w:t>akan</w:t>
        </w:r>
      </w:ins>
      <w:ins w:id="556" w:author="miranda syafira" w:date="2020-02-20T21:15:00Z">
        <w:r w:rsidR="E76517A3" w:rsidRPr="7412B98F">
          <w:rPr>
            <w:rFonts w:ascii="Times New Roman"/>
            <w:sz w:val="24"/>
            <w:rPrChange w:id="557" w:author="miranda syafira" w:date="2020-02-21T00:18:00Z">
              <w:rPr/>
            </w:rPrChange>
          </w:rPr>
          <w:t xml:space="preserve"> </w:t>
        </w:r>
      </w:ins>
      <w:ins w:id="558" w:author="miranda syafira" w:date="2020-02-20T21:15:00Z">
        <w:r w:rsidR="E76517A3" w:rsidRPr="E6091D6F">
          <w:rPr>
            <w:rFonts w:ascii="Times New Roman"/>
            <w:sz w:val="24"/>
            <w:rPrChange w:id="559" w:author="miranda syafira" w:date="2020-02-21T00:18:00Z">
              <w:rPr/>
            </w:rPrChange>
          </w:rPr>
          <w:t>kembali</w:t>
        </w:r>
      </w:ins>
      <w:ins w:id="560" w:author="miranda syafira" w:date="2020-02-20T21:15:00Z">
        <w:r w:rsidR="E76517A3" w:rsidRPr="61C033DE">
          <w:rPr>
            <w:rFonts w:ascii="Times New Roman"/>
            <w:sz w:val="24"/>
            <w:rPrChange w:id="561" w:author="miranda syafira" w:date="2020-02-21T00:18:00Z">
              <w:rPr/>
            </w:rPrChange>
          </w:rPr>
          <w:t xml:space="preserve"> </w:t>
        </w:r>
      </w:ins>
      <w:ins w:id="562" w:author="miranda syafira" w:date="2020-02-20T21:15:00Z">
        <w:r w:rsidR="E76517A3" w:rsidRPr="D69BACAB">
          <w:rPr>
            <w:rFonts w:ascii="Times New Roman"/>
            <w:sz w:val="24"/>
            <w:rPrChange w:id="563" w:author="miranda syafira" w:date="2020-02-21T00:18:00Z">
              <w:rPr/>
            </w:rPrChange>
          </w:rPr>
          <w:t>ke</w:t>
        </w:r>
      </w:ins>
      <w:ins w:id="564" w:author="miranda syafira" w:date="2020-02-20T21:15:00Z">
        <w:r w:rsidR="E76517A3" w:rsidRPr="0FEA0959">
          <w:rPr>
            <w:rFonts w:ascii="Times New Roman"/>
            <w:sz w:val="24"/>
            <w:rPrChange w:id="565" w:author="miranda syafira" w:date="2020-02-21T00:18:00Z">
              <w:rPr/>
            </w:rPrChange>
          </w:rPr>
          <w:t xml:space="preserve"> </w:t>
        </w:r>
      </w:ins>
      <w:ins w:id="566" w:author="miranda syafira" w:date="2020-02-20T21:15:00Z">
        <w:r w:rsidR="E76517A3" w:rsidRPr="FA3A0297">
          <w:rPr>
            <w:rFonts w:ascii="Times New Roman"/>
            <w:sz w:val="24"/>
            <w:rPrChange w:id="567" w:author="miranda syafira" w:date="2020-02-21T00:18:00Z">
              <w:rPr/>
            </w:rPrChange>
          </w:rPr>
          <w:t>sumber</w:t>
        </w:r>
      </w:ins>
      <w:ins w:id="568" w:author="miranda syafira" w:date="2020-02-20T21:15:00Z">
        <w:r w:rsidR="E76517A3" w:rsidRPr="98B3526D">
          <w:rPr>
            <w:rFonts w:ascii="Times New Roman"/>
            <w:sz w:val="24"/>
            <w:rPrChange w:id="569" w:author="miranda syafira" w:date="2020-02-21T00:18:00Z">
              <w:rPr/>
            </w:rPrChange>
          </w:rPr>
          <w:t xml:space="preserve">, </w:t>
        </w:r>
      </w:ins>
      <w:ins w:id="570" w:author="miranda syafira" w:date="2020-02-20T21:15:00Z">
        <w:r w:rsidR="E76517A3" w:rsidRPr="CECE60AC">
          <w:rPr>
            <w:rFonts w:ascii="Times New Roman"/>
            <w:sz w:val="24"/>
            <w:rPrChange w:id="571" w:author="miranda syafira" w:date="2020-02-21T00:18:00Z">
              <w:rPr/>
            </w:rPrChange>
          </w:rPr>
          <w:t>maka</w:t>
        </w:r>
      </w:ins>
      <w:ins w:id="572" w:author="miranda syafira" w:date="2020-02-20T21:15:00Z">
        <w:r w:rsidR="E76517A3" w:rsidRPr="C8A44736">
          <w:rPr>
            <w:rFonts w:ascii="Times New Roman"/>
            <w:sz w:val="24"/>
            <w:rPrChange w:id="573" w:author="miranda syafira" w:date="2020-02-21T00:18:00Z">
              <w:rPr/>
            </w:rPrChange>
          </w:rPr>
          <w:t xml:space="preserve"> </w:t>
        </w:r>
      </w:ins>
      <w:ins w:id="574" w:author="miranda syafira" w:date="2020-02-20T21:15:00Z">
        <w:r w:rsidR="E76517A3" w:rsidRPr="B098737C">
          <w:rPr>
            <w:rFonts w:ascii="Times New Roman"/>
            <w:sz w:val="24"/>
            <w:rPrChange w:id="575" w:author="miranda syafira" w:date="2020-02-21T00:18:00Z">
              <w:rPr/>
            </w:rPrChange>
          </w:rPr>
          <w:t>disebut</w:t>
        </w:r>
      </w:ins>
      <w:ins w:id="576" w:author="miranda syafira" w:date="2020-02-20T21:15:00Z">
        <w:r w:rsidR="E76517A3" w:rsidRPr="FB6D74C2">
          <w:rPr>
            <w:rFonts w:ascii="Times New Roman"/>
            <w:sz w:val="24"/>
            <w:rPrChange w:id="577" w:author="miranda syafira" w:date="2020-02-21T00:18:00Z">
              <w:rPr/>
            </w:rPrChange>
          </w:rPr>
          <w:t xml:space="preserve"> </w:t>
        </w:r>
      </w:ins>
      <w:ins w:id="578" w:author="miranda syafira" w:date="2020-02-20T21:15:00Z">
        <w:r w:rsidR="E76517A3" w:rsidRPr="5C637568">
          <w:rPr>
            <w:rFonts w:ascii="Times New Roman"/>
            <w:sz w:val="24"/>
            <w:rPrChange w:id="579" w:author="miranda syafira" w:date="2020-02-21T00:18:00Z">
              <w:rPr/>
            </w:rPrChange>
          </w:rPr>
          <w:t>dengan</w:t>
        </w:r>
      </w:ins>
      <w:ins w:id="580" w:author="miranda syafira" w:date="2020-02-20T21:15:00Z">
        <w:r w:rsidR="E76517A3" w:rsidRPr="65292538">
          <w:rPr>
            <w:rFonts w:ascii="Times New Roman"/>
            <w:sz w:val="24"/>
            <w:rPrChange w:id="581" w:author="miranda syafira" w:date="2020-02-21T00:18:00Z">
              <w:rPr/>
            </w:rPrChange>
          </w:rPr>
          <w:t xml:space="preserve"> </w:t>
        </w:r>
      </w:ins>
      <w:ins w:id="582" w:author="miranda syafira" w:date="2020-02-20T21:15:00Z">
        <w:r w:rsidR="E76517A3" w:rsidRPr="02015486">
          <w:rPr>
            <w:rFonts w:ascii="Times New Roman"/>
            <w:sz w:val="24"/>
            <w:rPrChange w:id="583" w:author="miranda syafira" w:date="2020-02-21T00:18:00Z">
              <w:rPr/>
            </w:rPrChange>
          </w:rPr>
          <w:t>kondisi</w:t>
        </w:r>
      </w:ins>
      <w:ins w:id="584" w:author="miranda syafira" w:date="2020-02-20T21:15:00Z">
        <w:r w:rsidR="E76517A3" w:rsidRPr="B4BCC397">
          <w:rPr>
            <w:rFonts w:ascii="Times New Roman"/>
            <w:sz w:val="24"/>
            <w:rPrChange w:id="585" w:author="miranda syafira" w:date="2020-02-21T00:18:00Z">
              <w:rPr/>
            </w:rPrChange>
          </w:rPr>
          <w:t xml:space="preserve"> </w:t>
        </w:r>
      </w:ins>
      <w:ins w:id="586" w:author="miranda syafira" w:date="2020-02-20T21:15:00Z">
        <w:r w:rsidR="E76517A3" w:rsidRPr="AD143B42">
          <w:rPr>
            <w:rFonts w:ascii="Times New Roman"/>
            <w:sz w:val="24"/>
            <w:rPrChange w:id="587" w:author="miranda syafira" w:date="2020-02-21T00:18:00Z">
              <w:rPr/>
            </w:rPrChange>
          </w:rPr>
          <w:t>arus</w:t>
        </w:r>
      </w:ins>
      <w:ins w:id="588" w:author="miranda syafira" w:date="2020-02-20T21:15:00Z">
        <w:r w:rsidR="E76517A3" w:rsidRPr="CE8C17E9">
          <w:rPr>
            <w:rFonts w:ascii="Times New Roman"/>
            <w:sz w:val="24"/>
            <w:rPrChange w:id="589" w:author="miranda syafira" w:date="2020-02-21T00:18:00Z">
              <w:rPr/>
            </w:rPrChange>
          </w:rPr>
          <w:t xml:space="preserve"> normal</w:t>
        </w:r>
      </w:ins>
      <w:ins w:id="590" w:author="miranda syafira" w:date="2020-02-20T21:16:00Z">
        <w:r w:rsidR="0EB9FA87">
          <w:rPr>
            <w:rFonts w:ascii="Times New Roman" w:hAnsi="Times New Roman"/>
            <w:sz w:val="24"/>
          </w:rPr>
          <w:t xml:space="preserve"> </w:t>
        </w:r>
      </w:ins>
      <w:ins w:id="591" w:author="miranda syafira" w:date="2020-02-20T21:16:00Z">
        <w:r w:rsidR="0EB9FA87">
          <w:rPr>
            <w:rFonts w:ascii="Times New Roman" w:hAnsi="Times New Roman"/>
            <w:sz w:val="24"/>
          </w:rPr>
          <w:t>dan</w:t>
        </w:r>
      </w:ins>
      <w:ins w:id="592" w:author="miranda syafira" w:date="2020-02-20T21:16:00Z">
        <w:r w:rsidR="0EB9FA87">
          <w:rPr>
            <w:rFonts w:ascii="Times New Roman" w:hAnsi="Times New Roman"/>
            <w:sz w:val="24"/>
          </w:rPr>
          <w:t xml:space="preserve"> </w:t>
        </w:r>
      </w:ins>
      <w:ins w:id="593" w:author="miranda syafira" w:date="2020-02-20T21:16:00Z">
        <w:r w:rsidR="0EB9FA87">
          <w:rPr>
            <w:rFonts w:ascii="Times New Roman" w:hAnsi="Times New Roman"/>
            <w:sz w:val="24"/>
          </w:rPr>
          <w:t>jika</w:t>
        </w:r>
      </w:ins>
      <w:ins w:id="594" w:author="miranda syafira" w:date="2020-02-20T21:16:00Z">
        <w:r w:rsidR="0EB9FA87">
          <w:rPr>
            <w:rFonts w:ascii="Times New Roman" w:hAnsi="Times New Roman"/>
            <w:sz w:val="24"/>
          </w:rPr>
          <w:t xml:space="preserve"> </w:t>
        </w:r>
      </w:ins>
      <w:ins w:id="595" w:author="miranda syafira" w:date="2020-02-20T21:16:00Z">
        <w:r w:rsidR="0EB9FA87">
          <w:rPr>
            <w:rFonts w:ascii="Times New Roman" w:hAnsi="Times New Roman"/>
            <w:sz w:val="24"/>
          </w:rPr>
          <w:t>dituliskan</w:t>
        </w:r>
      </w:ins>
      <w:ins w:id="596" w:author="miranda syafira" w:date="2020-02-20T21:16:00Z">
        <w:r w:rsidR="0EB9FA87">
          <w:rPr>
            <w:rFonts w:ascii="Times New Roman" w:hAnsi="Times New Roman"/>
            <w:sz w:val="24"/>
          </w:rPr>
          <w:t xml:space="preserve"> </w:t>
        </w:r>
      </w:ins>
      <w:ins w:id="597" w:author="miranda syafira" w:date="2020-02-20T21:16:00Z">
        <w:r w:rsidR="0EB9FA87">
          <w:rPr>
            <w:rFonts w:ascii="Times New Roman" w:hAnsi="Times New Roman"/>
            <w:sz w:val="24"/>
          </w:rPr>
          <w:t>dalam</w:t>
        </w:r>
      </w:ins>
      <w:ins w:id="598" w:author="miranda syafira" w:date="2020-02-20T21:16:00Z">
        <w:r w:rsidR="0EB9FA87">
          <w:rPr>
            <w:rFonts w:ascii="Times New Roman" w:hAnsi="Times New Roman"/>
            <w:sz w:val="24"/>
          </w:rPr>
          <w:t xml:space="preserve"> </w:t>
        </w:r>
      </w:ins>
      <w:ins w:id="599" w:author="miranda syafira" w:date="2020-02-20T21:16:00Z">
        <w:r w:rsidR="0EB9FA87">
          <w:rPr>
            <w:rFonts w:ascii="Times New Roman" w:hAnsi="Times New Roman"/>
            <w:sz w:val="24"/>
          </w:rPr>
          <w:t>bentuk</w:t>
        </w:r>
      </w:ins>
      <w:ins w:id="600" w:author="miranda syafira" w:date="2020-02-20T21:16:00Z">
        <w:r w:rsidR="0EB9FA87">
          <w:rPr>
            <w:rFonts w:ascii="Times New Roman" w:hAnsi="Times New Roman"/>
            <w:sz w:val="24"/>
          </w:rPr>
          <w:t xml:space="preserve"> </w:t>
        </w:r>
      </w:ins>
      <w:ins w:id="601" w:author="miranda syafira" w:date="2020-02-20T21:16:00Z">
        <w:r w:rsidR="0EB9FA87">
          <w:rPr>
            <w:rFonts w:ascii="Times New Roman" w:hAnsi="Times New Roman"/>
            <w:sz w:val="24"/>
          </w:rPr>
          <w:t>persamaan</w:t>
        </w:r>
      </w:ins>
      <w:ins w:id="602" w:author="miranda syafira" w:date="2020-02-20T21:16:00Z">
        <w:r w:rsidR="0EB9FA87">
          <w:rPr>
            <w:rFonts w:ascii="Times New Roman" w:hAnsi="Times New Roman"/>
            <w:sz w:val="24"/>
          </w:rPr>
          <w:t xml:space="preserve"> </w:t>
        </w:r>
      </w:ins>
      <w:ins w:id="603" w:author="miranda syafira" w:date="2020-02-20T21:16:00Z">
        <w:r w:rsidR="0EB9FA87">
          <w:rPr>
            <w:rFonts w:ascii="Times New Roman" w:hAnsi="Times New Roman"/>
            <w:sz w:val="24"/>
          </w:rPr>
          <w:t>akan</w:t>
        </w:r>
      </w:ins>
      <w:ins w:id="604" w:author="miranda syafira" w:date="2020-02-20T21:16:00Z">
        <w:r w:rsidR="0EB9FA87">
          <w:rPr>
            <w:rFonts w:ascii="Times New Roman" w:hAnsi="Times New Roman"/>
            <w:sz w:val="24"/>
          </w:rPr>
          <w:t xml:space="preserve"> </w:t>
        </w:r>
      </w:ins>
      <w:ins w:id="605" w:author="miranda syafira" w:date="2020-02-20T21:16:00Z">
        <w:r w:rsidR="0EB9FA87">
          <w:rPr>
            <w:rFonts w:ascii="Times New Roman" w:hAnsi="Times New Roman"/>
            <w:sz w:val="24"/>
          </w:rPr>
          <w:t>menjadi</w:t>
        </w:r>
      </w:ins>
      <w:ins w:id="606" w:author="miranda syafira" w:date="2020-02-20T21:16:00Z">
        <w:r w:rsidR="0EB9FA87">
          <w:rPr>
            <w:rFonts w:ascii="Times New Roman" w:hAnsi="Times New Roman"/>
            <w:sz w:val="24"/>
          </w:rPr>
          <w:t xml:space="preserve"> </w:t>
        </w:r>
      </w:ins>
      <w:ins w:id="607" w:author="miranda syafira" w:date="2020-02-20T21:16:00Z">
        <w:r w:rsidR="0EB9FA87">
          <w:rPr>
            <w:rFonts w:ascii="Times New Roman" w:hAnsi="Times New Roman"/>
            <w:sz w:val="24"/>
          </w:rPr>
          <w:t>sebagai</w:t>
        </w:r>
      </w:ins>
      <w:ins w:id="608" w:author="miranda syafira" w:date="2020-02-20T21:16:00Z">
        <w:r w:rsidR="0EB9FA87">
          <w:rPr>
            <w:rFonts w:ascii="Times New Roman" w:hAnsi="Times New Roman"/>
            <w:sz w:val="24"/>
          </w:rPr>
          <w:t xml:space="preserve"> </w:t>
        </w:r>
      </w:ins>
      <w:ins w:id="609" w:author="miranda syafira" w:date="2020-02-20T21:16:00Z">
        <w:r w:rsidR="0EB9FA87">
          <w:rPr>
            <w:rFonts w:ascii="Times New Roman" w:hAnsi="Times New Roman"/>
            <w:sz w:val="24"/>
          </w:rPr>
          <w:t>berikut</w:t>
        </w:r>
      </w:ins>
      <w:ins w:id="610" w:author="miranda syafira" w:date="2020-02-20T21:16:00Z">
        <w:r w:rsidR="0EB9FA87">
          <w:rPr>
            <w:rFonts w:ascii="Times New Roman" w:hAnsi="Times New Roman"/>
            <w:sz w:val="24"/>
          </w:rPr>
          <w:t>.</w:t>
        </w:r>
      </w:ins>
    </w:p>
    <w:p>
      <w:pPr>
        <w:pStyle w:val="style4103"/>
        <w:numPr>
          <w:ilvl w:val="0"/>
          <w:numId w:val="0"/>
        </w:numPr>
        <w:spacing w:lineRule="auto" w:line="276"/>
        <w:ind w:left="720" w:firstLine="0"/>
        <w:jc w:val="center"/>
        <w:rPr>
          <w:rFonts w:ascii="Times New Roman" w:hAnsi="Times New Roman"/>
          <w:sz w:val="24"/>
        </w:rPr>
        <w:pPrChange w:id="611" w:author="miranda syafira" w:date="2020-02-21T00:18:00Z">
          <w:pPr>
            <w:pStyle w:val="style4103"/>
            <w:numPr>
              <w:ilvl w:val="0"/>
              <w:numId w:val="8"/>
            </w:numPr>
            <w:spacing w:lineRule="auto" w:line="276"/>
            <w:ind w:left="720" w:hanging="360"/>
          </w:pPr>
        </w:pPrChange>
      </w:pPr>
      <w:ins w:id="612" w:author="miranda syafira" w:date="2020-02-20T21:17:00Z">
        <w:r w:rsidR="EC8C2575" w:rsidRPr="5F0F99D7">
          <w:rPr>
            <w:rFonts w:ascii="Cambria Math" w:cs="Cambria Math" w:hAnsi="Cambria Math"/>
            <w:sz w:val="24"/>
            <w:rPrChange w:id="613" w:author="miranda syafira" w:date="2020-02-21T00:18:00Z">
              <w:rPr>
                <w:rFonts w:ascii="Cambria Math" w:cs="Cambria Math" w:hAnsi="Cambria Math"/>
              </w:rPr>
            </w:rPrChange>
          </w:rPr>
          <w:t>𝐼</w:t>
        </w:r>
      </w:ins>
      <w:ins w:id="614" w:author="miranda syafira" w:date="2020-02-20T21:17:00Z">
        <w:r w:rsidR="EC8C2575" w:rsidRPr="672C81EB">
          <w:rPr>
            <w:rFonts w:ascii="Times New Roman"/>
            <w:sz w:val="24"/>
            <w:rPrChange w:id="615" w:author="miranda syafira" w:date="2020-02-21T00:18:00Z">
              <w:rPr/>
            </w:rPrChange>
          </w:rPr>
          <w:t xml:space="preserve">1 = </w:t>
        </w:r>
      </w:ins>
      <w:ins w:id="616" w:author="miranda syafira" w:date="2020-02-20T21:17:00Z">
        <w:r w:rsidR="EC8C2575" w:rsidRPr="9A7F8019">
          <w:rPr>
            <w:rFonts w:ascii="Cambria Math" w:cs="Cambria Math" w:hAnsi="Cambria Math"/>
            <w:sz w:val="24"/>
            <w:rPrChange w:id="617" w:author="miranda syafira" w:date="2020-02-21T00:18:00Z">
              <w:rPr>
                <w:rFonts w:ascii="Cambria Math" w:cs="Cambria Math" w:hAnsi="Cambria Math"/>
              </w:rPr>
            </w:rPrChange>
          </w:rPr>
          <w:t>𝐼</w:t>
        </w:r>
      </w:ins>
      <w:ins w:id="618" w:author="miranda syafira" w:date="2020-02-20T21:17:00Z">
        <w:r w:rsidR="EC8C2575" w:rsidRPr="B890966B">
          <w:rPr>
            <w:rFonts w:ascii="Times New Roman"/>
            <w:sz w:val="24"/>
            <w:rPrChange w:id="619" w:author="miranda syafira" w:date="2020-02-21T00:18:00Z">
              <w:rPr/>
            </w:rPrChange>
          </w:rPr>
          <w:t>2</w:t>
        </w:r>
      </w:ins>
    </w:p>
    <w:p>
      <w:pPr>
        <w:pStyle w:val="style4103"/>
        <w:numPr>
          <w:ilvl w:val="0"/>
          <w:numId w:val="8"/>
        </w:numPr>
        <w:spacing w:lineRule="auto" w:line="276"/>
        <w:rPr>
          <w:ins w:id="620" w:author="miranda syafira" w:date="2020-02-20T21:17:00Z"/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Kondisi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arus</w:t>
      </w:r>
      <w:r>
        <w:rPr>
          <w:rFonts w:ascii="Times New Roman" w:hAnsi="Times New Roman"/>
          <w:sz w:val="24"/>
        </w:rPr>
        <w:t xml:space="preserve"> normal</w:t>
      </w:r>
    </w:p>
    <w:p>
      <w:pPr>
        <w:pStyle w:val="style4103"/>
        <w:numPr>
          <w:ilvl w:val="0"/>
          <w:numId w:val="0"/>
        </w:numPr>
        <w:spacing w:lineRule="auto" w:line="276"/>
        <w:ind w:left="720" w:firstLine="0"/>
        <w:rPr>
          <w:rFonts w:ascii="Times New Roman" w:hAnsi="Times New Roman"/>
          <w:sz w:val="24"/>
        </w:rPr>
        <w:pPrChange w:id="621" w:author="miranda syafira" w:date="2020-02-21T00:22:00Z">
          <w:pPr>
            <w:pStyle w:val="style4103"/>
            <w:numPr>
              <w:ilvl w:val="0"/>
              <w:numId w:val="8"/>
            </w:numPr>
            <w:spacing w:lineRule="auto" w:line="276"/>
            <w:ind w:left="720" w:hanging="360"/>
          </w:pPr>
        </w:pPrChange>
      </w:pPr>
      <w:ins w:id="622" w:author="miranda syafira" w:date="2020-02-20T21:17:00Z">
        <w:r w:rsidR="CD8AAF59" w:rsidRPr="C6E89D4F">
          <w:rPr>
            <w:rFonts w:ascii="Times New Roman"/>
            <w:sz w:val="24"/>
            <w:rPrChange w:id="623" w:author="miranda syafira" w:date="2020-02-21T00:18:00Z">
              <w:rPr/>
            </w:rPrChange>
          </w:rPr>
          <w:t>Untuk</w:t>
        </w:r>
      </w:ins>
      <w:ins w:id="624" w:author="miranda syafira" w:date="2020-02-20T21:17:00Z">
        <w:r w:rsidR="CD8AAF59" w:rsidRPr="A4A75A74">
          <w:rPr>
            <w:rFonts w:ascii="Times New Roman"/>
            <w:sz w:val="24"/>
            <w:rPrChange w:id="625" w:author="miranda syafira" w:date="2020-02-21T00:18:00Z">
              <w:rPr/>
            </w:rPrChange>
          </w:rPr>
          <w:t xml:space="preserve"> </w:t>
        </w:r>
      </w:ins>
      <w:ins w:id="626" w:author="miranda syafira" w:date="2020-02-20T21:17:00Z">
        <w:r w:rsidR="CD8AAF59" w:rsidRPr="179A868C">
          <w:rPr>
            <w:rFonts w:ascii="Times New Roman"/>
            <w:sz w:val="24"/>
            <w:rPrChange w:id="627" w:author="miranda syafira" w:date="2020-02-21T00:18:00Z">
              <w:rPr/>
            </w:rPrChange>
          </w:rPr>
          <w:t>percobaan</w:t>
        </w:r>
      </w:ins>
      <w:ins w:id="628" w:author="miranda syafira" w:date="2020-02-20T21:17:00Z">
        <w:r w:rsidR="CD8AAF59" w:rsidRPr="61FCAF46">
          <w:rPr>
            <w:rFonts w:ascii="Times New Roman"/>
            <w:sz w:val="24"/>
            <w:rPrChange w:id="629" w:author="miranda syafira" w:date="2020-02-21T00:18:00Z">
              <w:rPr/>
            </w:rPrChange>
          </w:rPr>
          <w:t xml:space="preserve"> </w:t>
        </w:r>
      </w:ins>
      <w:ins w:id="630" w:author="miranda syafira" w:date="2020-02-20T21:17:00Z">
        <w:r w:rsidR="CD8AAF59" w:rsidRPr="4A8A78E0">
          <w:rPr>
            <w:rFonts w:ascii="Times New Roman"/>
            <w:sz w:val="24"/>
            <w:rPrChange w:id="631" w:author="miranda syafira" w:date="2020-02-21T00:18:00Z">
              <w:rPr/>
            </w:rPrChange>
          </w:rPr>
          <w:t>ini</w:t>
        </w:r>
      </w:ins>
      <w:ins w:id="632" w:author="miranda syafira" w:date="2020-02-20T21:17:00Z">
        <w:r w:rsidR="CD8AAF59" w:rsidRPr="A89E3F62">
          <w:rPr>
            <w:rFonts w:ascii="Times New Roman"/>
            <w:sz w:val="24"/>
            <w:rPrChange w:id="633" w:author="miranda syafira" w:date="2020-02-21T00:18:00Z">
              <w:rPr/>
            </w:rPrChange>
          </w:rPr>
          <w:t xml:space="preserve">, </w:t>
        </w:r>
      </w:ins>
      <w:ins w:id="634" w:author="miranda syafira" w:date="2020-02-20T21:17:00Z">
        <w:r w:rsidR="CD8AAF59" w:rsidRPr="534D20FE">
          <w:rPr>
            <w:rFonts w:ascii="Times New Roman"/>
            <w:sz w:val="24"/>
            <w:rPrChange w:id="635" w:author="miranda syafira" w:date="2020-02-21T00:18:00Z">
              <w:rPr/>
            </w:rPrChange>
          </w:rPr>
          <w:t>lampu</w:t>
        </w:r>
      </w:ins>
      <w:ins w:id="636" w:author="miranda syafira" w:date="2020-02-20T21:17:00Z">
        <w:r w:rsidR="CD8AAF59" w:rsidRPr="DAFD03D0">
          <w:rPr>
            <w:rFonts w:ascii="Times New Roman"/>
            <w:sz w:val="24"/>
            <w:rPrChange w:id="637" w:author="miranda syafira" w:date="2020-02-21T00:18:00Z">
              <w:rPr/>
            </w:rPrChange>
          </w:rPr>
          <w:t xml:space="preserve"> </w:t>
        </w:r>
      </w:ins>
      <w:ins w:id="638" w:author="miranda syafira" w:date="2020-02-20T21:17:00Z">
        <w:r w:rsidR="CD8AAF59" w:rsidRPr="979DF388">
          <w:rPr>
            <w:rFonts w:ascii="Times New Roman"/>
            <w:sz w:val="24"/>
            <w:rPrChange w:id="639" w:author="miranda syafira" w:date="2020-02-21T00:18:00Z">
              <w:rPr/>
            </w:rPrChange>
          </w:rPr>
          <w:t>dihubungkan</w:t>
        </w:r>
      </w:ins>
      <w:ins w:id="640" w:author="miranda syafira" w:date="2020-02-20T21:17:00Z">
        <w:r w:rsidR="CD8AAF59" w:rsidRPr="0B0158D0">
          <w:rPr>
            <w:rFonts w:ascii="Times New Roman"/>
            <w:sz w:val="24"/>
            <w:rPrChange w:id="641" w:author="miranda syafira" w:date="2020-02-21T00:18:00Z">
              <w:rPr/>
            </w:rPrChange>
          </w:rPr>
          <w:t xml:space="preserve"> </w:t>
        </w:r>
      </w:ins>
      <w:ins w:id="642" w:author="miranda syafira" w:date="2020-02-20T21:17:00Z">
        <w:r w:rsidR="CD8AAF59" w:rsidRPr="FC7F5465">
          <w:rPr>
            <w:rFonts w:ascii="Times New Roman"/>
            <w:sz w:val="24"/>
            <w:rPrChange w:id="643" w:author="miranda syafira" w:date="2020-02-21T00:18:00Z">
              <w:rPr/>
            </w:rPrChange>
          </w:rPr>
          <w:t>ke</w:t>
        </w:r>
      </w:ins>
      <w:ins w:id="644" w:author="miranda syafira" w:date="2020-02-20T21:17:00Z">
        <w:r w:rsidR="CD8AAF59" w:rsidRPr="8B850493">
          <w:rPr>
            <w:rFonts w:ascii="Times New Roman"/>
            <w:sz w:val="24"/>
            <w:rPrChange w:id="645" w:author="miranda syafira" w:date="2020-02-21T00:18:00Z">
              <w:rPr/>
            </w:rPrChange>
          </w:rPr>
          <w:t xml:space="preserve"> </w:t>
        </w:r>
      </w:ins>
      <w:ins w:id="646" w:author="miranda syafira" w:date="2020-02-20T21:17:00Z">
        <w:r w:rsidR="CD8AAF59" w:rsidRPr="073FECAD">
          <w:rPr>
            <w:rFonts w:ascii="Times New Roman"/>
            <w:sz w:val="24"/>
            <w:rPrChange w:id="647" w:author="miranda syafira" w:date="2020-02-21T00:18:00Z">
              <w:rPr/>
            </w:rPrChange>
          </w:rPr>
          <w:t>gulungan</w:t>
        </w:r>
      </w:ins>
      <w:ins w:id="648" w:author="miranda syafira" w:date="2020-02-20T21:17:00Z">
        <w:r w:rsidR="CD8AAF59" w:rsidRPr="00FF24CA">
          <w:rPr>
            <w:rFonts w:ascii="Times New Roman"/>
            <w:sz w:val="24"/>
            <w:rPrChange w:id="649" w:author="miranda syafira" w:date="2020-02-21T00:18:00Z">
              <w:rPr/>
            </w:rPrChange>
          </w:rPr>
          <w:t xml:space="preserve"> </w:t>
        </w:r>
      </w:ins>
      <w:ins w:id="650" w:author="miranda syafira" w:date="2020-02-20T21:17:00Z">
        <w:r w:rsidR="CD8AAF59" w:rsidRPr="FA324100">
          <w:rPr>
            <w:rFonts w:ascii="Times New Roman"/>
            <w:sz w:val="24"/>
            <w:rPrChange w:id="651" w:author="miranda syafira" w:date="2020-02-21T00:18:00Z">
              <w:rPr/>
            </w:rPrChange>
          </w:rPr>
          <w:t>biru</w:t>
        </w:r>
      </w:ins>
      <w:ins w:id="652" w:author="miranda syafira" w:date="2020-02-20T21:17:00Z">
        <w:r w:rsidR="CD8AAF59" w:rsidRPr="B60C4538">
          <w:rPr>
            <w:rFonts w:ascii="Times New Roman"/>
            <w:sz w:val="24"/>
            <w:rPrChange w:id="653" w:author="miranda syafira" w:date="2020-02-21T00:18:00Z">
              <w:rPr/>
            </w:rPrChange>
          </w:rPr>
          <w:t xml:space="preserve"> </w:t>
        </w:r>
      </w:ins>
      <w:ins w:id="654" w:author="miranda syafira" w:date="2020-02-20T21:17:00Z">
        <w:r w:rsidR="CD8AAF59" w:rsidRPr="4DE4A345">
          <w:rPr>
            <w:rFonts w:ascii="Times New Roman"/>
            <w:sz w:val="24"/>
            <w:rPrChange w:id="655" w:author="miranda syafira" w:date="2020-02-21T00:18:00Z">
              <w:rPr/>
            </w:rPrChange>
          </w:rPr>
          <w:t>dan</w:t>
        </w:r>
      </w:ins>
      <w:ins w:id="656" w:author="miranda syafira" w:date="2020-02-20T21:17:00Z">
        <w:r w:rsidR="CD8AAF59" w:rsidRPr="733D51B0">
          <w:rPr>
            <w:rFonts w:ascii="Times New Roman"/>
            <w:sz w:val="24"/>
            <w:rPrChange w:id="657" w:author="miranda syafira" w:date="2020-02-21T00:18:00Z">
              <w:rPr/>
            </w:rPrChange>
          </w:rPr>
          <w:t xml:space="preserve"> </w:t>
        </w:r>
      </w:ins>
      <w:ins w:id="658" w:author="miranda syafira" w:date="2020-02-20T21:17:00Z">
        <w:r w:rsidR="CD8AAF59" w:rsidRPr="0B70E623">
          <w:rPr>
            <w:rFonts w:ascii="Times New Roman"/>
            <w:sz w:val="24"/>
            <w:rPrChange w:id="659" w:author="miranda syafira" w:date="2020-02-21T00:18:00Z">
              <w:rPr/>
            </w:rPrChange>
          </w:rPr>
          <w:t>gulungan</w:t>
        </w:r>
      </w:ins>
      <w:ins w:id="660" w:author="miranda syafira" w:date="2020-02-20T21:17:00Z">
        <w:r w:rsidR="CD8AAF59" w:rsidRPr="0EE8A01B">
          <w:rPr>
            <w:rFonts w:ascii="Times New Roman"/>
            <w:sz w:val="24"/>
            <w:rPrChange w:id="661" w:author="miranda syafira" w:date="2020-02-21T00:18:00Z">
              <w:rPr/>
            </w:rPrChange>
          </w:rPr>
          <w:t xml:space="preserve"> </w:t>
        </w:r>
      </w:ins>
      <w:ins w:id="662" w:author="miranda syafira" w:date="2020-02-20T21:17:00Z">
        <w:r w:rsidR="CD8AAF59" w:rsidRPr="4EFB95B0">
          <w:rPr>
            <w:rFonts w:ascii="Times New Roman"/>
            <w:sz w:val="24"/>
            <w:rPrChange w:id="663" w:author="miranda syafira" w:date="2020-02-21T00:18:00Z">
              <w:rPr/>
            </w:rPrChange>
          </w:rPr>
          <w:t>merah</w:t>
        </w:r>
      </w:ins>
      <w:ins w:id="664" w:author="miranda syafira" w:date="2020-02-20T21:17:00Z">
        <w:r w:rsidR="CD8AAF59" w:rsidRPr="85278381">
          <w:rPr>
            <w:rFonts w:ascii="Times New Roman"/>
            <w:sz w:val="24"/>
            <w:rPrChange w:id="665" w:author="miranda syafira" w:date="2020-02-21T00:18:00Z">
              <w:rPr/>
            </w:rPrChange>
          </w:rPr>
          <w:t xml:space="preserve"> toroid. </w:t>
        </w:r>
      </w:ins>
      <w:ins w:id="666" w:author="miranda syafira" w:date="2020-02-20T21:17:00Z">
        <w:r w:rsidR="CD8AAF59" w:rsidRPr="FBC5382A">
          <w:rPr>
            <w:rFonts w:ascii="Times New Roman"/>
            <w:sz w:val="24"/>
            <w:rPrChange w:id="667" w:author="miranda syafira" w:date="2020-02-21T00:18:00Z">
              <w:rPr/>
            </w:rPrChange>
          </w:rPr>
          <w:t>Kemudian</w:t>
        </w:r>
      </w:ins>
      <w:ins w:id="668" w:author="miranda syafira" w:date="2020-02-20T21:17:00Z">
        <w:r w:rsidR="CD8AAF59" w:rsidRPr="18D1C72E">
          <w:rPr>
            <w:rFonts w:ascii="Times New Roman"/>
            <w:sz w:val="24"/>
            <w:rPrChange w:id="669" w:author="miranda syafira" w:date="2020-02-21T00:18:00Z">
              <w:rPr/>
            </w:rPrChange>
          </w:rPr>
          <w:t xml:space="preserve">, </w:t>
        </w:r>
      </w:ins>
      <w:ins w:id="670" w:author="miranda syafira" w:date="2020-02-20T21:17:00Z">
        <w:r w:rsidR="CD8AAF59" w:rsidRPr="FF510AC1">
          <w:rPr>
            <w:rFonts w:ascii="Times New Roman"/>
            <w:sz w:val="24"/>
            <w:rPrChange w:id="671" w:author="miranda syafira" w:date="2020-02-21T00:18:00Z">
              <w:rPr/>
            </w:rPrChange>
          </w:rPr>
          <w:t>kumparan</w:t>
        </w:r>
      </w:ins>
      <w:ins w:id="672" w:author="miranda syafira" w:date="2020-02-20T21:17:00Z">
        <w:r w:rsidR="CD8AAF59" w:rsidRPr="500EA95D">
          <w:rPr>
            <w:rFonts w:ascii="Times New Roman"/>
            <w:sz w:val="24"/>
            <w:rPrChange w:id="673" w:author="miranda syafira" w:date="2020-02-21T00:18:00Z">
              <w:rPr/>
            </w:rPrChange>
          </w:rPr>
          <w:t xml:space="preserve"> sensing </w:t>
        </w:r>
      </w:ins>
      <w:ins w:id="674" w:author="miranda syafira" w:date="2020-02-20T21:17:00Z">
        <w:r w:rsidR="CD8AAF59" w:rsidRPr="C41421AB">
          <w:rPr>
            <w:rFonts w:ascii="Times New Roman"/>
            <w:sz w:val="24"/>
            <w:rPrChange w:id="675" w:author="miranda syafira" w:date="2020-02-21T00:18:00Z">
              <w:rPr/>
            </w:rPrChange>
          </w:rPr>
          <w:t>dihubungkan</w:t>
        </w:r>
      </w:ins>
      <w:ins w:id="676" w:author="miranda syafira" w:date="2020-02-20T21:17:00Z">
        <w:r w:rsidR="CD8AAF59" w:rsidRPr="FF927F1C">
          <w:rPr>
            <w:rFonts w:ascii="Times New Roman"/>
            <w:sz w:val="24"/>
            <w:rPrChange w:id="677" w:author="miranda syafira" w:date="2020-02-21T00:18:00Z">
              <w:rPr/>
            </w:rPrChange>
          </w:rPr>
          <w:t xml:space="preserve"> </w:t>
        </w:r>
      </w:ins>
      <w:ins w:id="678" w:author="miranda syafira" w:date="2020-02-20T21:17:00Z">
        <w:r w:rsidR="CD8AAF59" w:rsidRPr="7AD6981D">
          <w:rPr>
            <w:rFonts w:ascii="Times New Roman"/>
            <w:sz w:val="24"/>
            <w:rPrChange w:id="679" w:author="miranda syafira" w:date="2020-02-21T00:18:00Z">
              <w:rPr/>
            </w:rPrChange>
          </w:rPr>
          <w:t>ke</w:t>
        </w:r>
      </w:ins>
      <w:ins w:id="680" w:author="miranda syafira" w:date="2020-02-20T21:17:00Z">
        <w:r w:rsidR="CD8AAF59" w:rsidRPr="FFA9A744">
          <w:rPr>
            <w:rFonts w:ascii="Times New Roman"/>
            <w:sz w:val="24"/>
            <w:rPrChange w:id="681" w:author="miranda syafira" w:date="2020-02-21T00:18:00Z">
              <w:rPr/>
            </w:rPrChange>
          </w:rPr>
          <w:t xml:space="preserve"> </w:t>
        </w:r>
      </w:ins>
      <w:ins w:id="682" w:author="miranda syafira" w:date="2020-02-20T21:17:00Z">
        <w:r w:rsidR="CD8AAF59" w:rsidRPr="BE9BE3EA">
          <w:rPr>
            <w:rFonts w:ascii="Times New Roman"/>
            <w:sz w:val="24"/>
            <w:rPrChange w:id="683" w:author="miranda syafira" w:date="2020-02-21T00:18:00Z">
              <w:rPr/>
            </w:rPrChange>
          </w:rPr>
          <w:t>osiloskop</w:t>
        </w:r>
      </w:ins>
      <w:ins w:id="684" w:author="miranda syafira" w:date="2020-02-20T21:17:00Z">
        <w:r w:rsidR="CD8AAF59" w:rsidRPr="C8EFE8B1">
          <w:rPr>
            <w:rFonts w:ascii="Times New Roman"/>
            <w:sz w:val="24"/>
            <w:rPrChange w:id="685" w:author="miranda syafira" w:date="2020-02-21T00:18:00Z">
              <w:rPr/>
            </w:rPrChange>
          </w:rPr>
          <w:t xml:space="preserve">. </w:t>
        </w:r>
      </w:ins>
      <w:ins w:id="686" w:author="miranda syafira" w:date="2020-02-20T21:17:00Z">
        <w:r w:rsidR="CD8AAF59" w:rsidRPr="033D39C8">
          <w:rPr>
            <w:rFonts w:ascii="Times New Roman"/>
            <w:sz w:val="24"/>
            <w:rPrChange w:id="687" w:author="miranda syafira" w:date="2020-02-21T00:18:00Z">
              <w:rPr/>
            </w:rPrChange>
          </w:rPr>
          <w:t>Pada</w:t>
        </w:r>
      </w:ins>
      <w:ins w:id="688" w:author="miranda syafira" w:date="2020-02-20T21:17:00Z">
        <w:r w:rsidR="CD8AAF59" w:rsidRPr="BF505823">
          <w:rPr>
            <w:rFonts w:ascii="Times New Roman"/>
            <w:sz w:val="24"/>
            <w:rPrChange w:id="689" w:author="miranda syafira" w:date="2020-02-21T00:18:00Z">
              <w:rPr/>
            </w:rPrChange>
          </w:rPr>
          <w:t xml:space="preserve"> </w:t>
        </w:r>
      </w:ins>
      <w:ins w:id="690" w:author="miranda syafira" w:date="2020-02-20T21:17:00Z">
        <w:r w:rsidR="CD8AAF59" w:rsidRPr="00938A91">
          <w:rPr>
            <w:rFonts w:ascii="Times New Roman"/>
            <w:sz w:val="24"/>
            <w:rPrChange w:id="691" w:author="miranda syafira" w:date="2020-02-21T00:18:00Z">
              <w:rPr/>
            </w:rPrChange>
          </w:rPr>
          <w:t>kondisi</w:t>
        </w:r>
      </w:ins>
      <w:ins w:id="692" w:author="miranda syafira" w:date="2020-02-20T21:17:00Z">
        <w:r w:rsidR="CD8AAF59" w:rsidRPr="81717C78">
          <w:rPr>
            <w:rFonts w:ascii="Times New Roman"/>
            <w:sz w:val="24"/>
            <w:rPrChange w:id="693" w:author="miranda syafira" w:date="2020-02-21T00:18:00Z">
              <w:rPr/>
            </w:rPrChange>
          </w:rPr>
          <w:t xml:space="preserve"> </w:t>
        </w:r>
      </w:ins>
      <w:ins w:id="694" w:author="miranda syafira" w:date="2020-02-20T21:17:00Z">
        <w:r w:rsidR="CD8AAF59" w:rsidRPr="F060CEFC">
          <w:rPr>
            <w:rFonts w:ascii="Times New Roman"/>
            <w:sz w:val="24"/>
            <w:rPrChange w:id="695" w:author="miranda syafira" w:date="2020-02-21T00:18:00Z">
              <w:rPr/>
            </w:rPrChange>
          </w:rPr>
          <w:t>ini</w:t>
        </w:r>
      </w:ins>
      <w:ins w:id="696" w:author="miranda syafira" w:date="2020-02-20T21:17:00Z">
        <w:r w:rsidR="CD8AAF59" w:rsidRPr="95562C11">
          <w:rPr>
            <w:rFonts w:ascii="Times New Roman"/>
            <w:sz w:val="24"/>
            <w:rPrChange w:id="697" w:author="miranda syafira" w:date="2020-02-21T00:18:00Z">
              <w:rPr/>
            </w:rPrChange>
          </w:rPr>
          <w:t xml:space="preserve"> </w:t>
        </w:r>
      </w:ins>
      <w:ins w:id="698" w:author="miranda syafira" w:date="2020-02-20T21:17:00Z">
        <w:r w:rsidR="CD8AAF59" w:rsidRPr="08A166A0">
          <w:rPr>
            <w:rFonts w:ascii="Times New Roman"/>
            <w:sz w:val="24"/>
            <w:rPrChange w:id="699" w:author="miranda syafira" w:date="2020-02-21T00:18:00Z">
              <w:rPr/>
            </w:rPrChange>
          </w:rPr>
          <w:t>arus</w:t>
        </w:r>
      </w:ins>
      <w:ins w:id="700" w:author="miranda syafira" w:date="2020-02-20T21:17:00Z">
        <w:r w:rsidR="CD8AAF59" w:rsidRPr="E83A9CA5">
          <w:rPr>
            <w:rFonts w:ascii="Times New Roman"/>
            <w:sz w:val="24"/>
            <w:rPrChange w:id="701" w:author="miranda syafira" w:date="2020-02-21T00:18:00Z">
              <w:rPr/>
            </w:rPrChange>
          </w:rPr>
          <w:t xml:space="preserve"> yang </w:t>
        </w:r>
      </w:ins>
      <w:ins w:id="702" w:author="miranda syafira" w:date="2020-02-20T21:17:00Z">
        <w:r w:rsidR="CD8AAF59" w:rsidRPr="8B2E103D">
          <w:rPr>
            <w:rFonts w:ascii="Times New Roman"/>
            <w:sz w:val="24"/>
            <w:rPrChange w:id="703" w:author="miranda syafira" w:date="2020-02-21T00:18:00Z">
              <w:rPr/>
            </w:rPrChange>
          </w:rPr>
          <w:t>mengalir</w:t>
        </w:r>
      </w:ins>
      <w:ins w:id="704" w:author="miranda syafira" w:date="2020-02-20T21:17:00Z">
        <w:r w:rsidR="CD8AAF59" w:rsidRPr="6479E6D5">
          <w:rPr>
            <w:rFonts w:ascii="Times New Roman"/>
            <w:sz w:val="24"/>
            <w:rPrChange w:id="705" w:author="miranda syafira" w:date="2020-02-21T00:18:00Z">
              <w:rPr/>
            </w:rPrChange>
          </w:rPr>
          <w:t xml:space="preserve"> </w:t>
        </w:r>
      </w:ins>
      <w:ins w:id="706" w:author="miranda syafira" w:date="2020-02-20T21:17:00Z">
        <w:r w:rsidR="CD8AAF59" w:rsidRPr="DA49C4A1">
          <w:rPr>
            <w:rFonts w:ascii="Times New Roman"/>
            <w:sz w:val="24"/>
            <w:rPrChange w:id="707" w:author="miranda syafira" w:date="2020-02-21T00:18:00Z">
              <w:rPr/>
            </w:rPrChange>
          </w:rPr>
          <w:t>melalui</w:t>
        </w:r>
      </w:ins>
      <w:ins w:id="708" w:author="miranda syafira" w:date="2020-02-20T21:17:00Z">
        <w:r w:rsidR="CD8AAF59" w:rsidRPr="A4D0E135">
          <w:rPr>
            <w:rFonts w:ascii="Times New Roman"/>
            <w:sz w:val="24"/>
            <w:rPrChange w:id="709" w:author="miranda syafira" w:date="2020-02-21T00:18:00Z">
              <w:rPr/>
            </w:rPrChange>
          </w:rPr>
          <w:t xml:space="preserve"> </w:t>
        </w:r>
      </w:ins>
      <w:ins w:id="710" w:author="miranda syafira" w:date="2020-02-20T21:17:00Z">
        <w:r w:rsidR="CD8AAF59" w:rsidRPr="84A952A9">
          <w:rPr>
            <w:rFonts w:ascii="Times New Roman"/>
            <w:sz w:val="24"/>
            <w:rPrChange w:id="711" w:author="miranda syafira" w:date="2020-02-21T00:18:00Z">
              <w:rPr/>
            </w:rPrChange>
          </w:rPr>
          <w:t>gulungan</w:t>
        </w:r>
      </w:ins>
      <w:ins w:id="712" w:author="miranda syafira" w:date="2020-02-20T21:17:00Z">
        <w:r w:rsidR="CD8AAF59" w:rsidRPr="96B442AB">
          <w:rPr>
            <w:rFonts w:ascii="Times New Roman"/>
            <w:sz w:val="24"/>
            <w:rPrChange w:id="713" w:author="miranda syafira" w:date="2020-02-21T00:18:00Z">
              <w:rPr/>
            </w:rPrChange>
          </w:rPr>
          <w:t xml:space="preserve"> </w:t>
        </w:r>
      </w:ins>
      <w:ins w:id="714" w:author="miranda syafira" w:date="2020-02-20T21:17:00Z">
        <w:r w:rsidR="CD8AAF59" w:rsidRPr="62D65220">
          <w:rPr>
            <w:rFonts w:ascii="Times New Roman"/>
            <w:sz w:val="24"/>
            <w:rPrChange w:id="715" w:author="miranda syafira" w:date="2020-02-21T00:18:00Z">
              <w:rPr/>
            </w:rPrChange>
          </w:rPr>
          <w:t>biru</w:t>
        </w:r>
      </w:ins>
      <w:ins w:id="716" w:author="miranda syafira" w:date="2020-02-20T21:17:00Z">
        <w:r w:rsidR="CD8AAF59" w:rsidRPr="41B88253">
          <w:rPr>
            <w:rFonts w:ascii="Times New Roman"/>
            <w:sz w:val="24"/>
            <w:rPrChange w:id="717" w:author="miranda syafira" w:date="2020-02-21T00:18:00Z">
              <w:rPr/>
            </w:rPrChange>
          </w:rPr>
          <w:t xml:space="preserve"> </w:t>
        </w:r>
      </w:ins>
      <w:ins w:id="718" w:author="miranda syafira" w:date="2020-02-20T21:17:00Z">
        <w:r w:rsidR="CD8AAF59" w:rsidRPr="FE4DAC94">
          <w:rPr>
            <w:rFonts w:ascii="Times New Roman"/>
            <w:sz w:val="24"/>
            <w:rPrChange w:id="719" w:author="miranda syafira" w:date="2020-02-21T00:18:00Z">
              <w:rPr/>
            </w:rPrChange>
          </w:rPr>
          <w:t>diharapkan</w:t>
        </w:r>
      </w:ins>
      <w:ins w:id="720" w:author="miranda syafira" w:date="2020-02-20T21:17:00Z">
        <w:r w:rsidR="CD8AAF59" w:rsidRPr="39077B47">
          <w:rPr>
            <w:rFonts w:ascii="Times New Roman"/>
            <w:sz w:val="24"/>
            <w:rPrChange w:id="721" w:author="miranda syafira" w:date="2020-02-21T00:18:00Z">
              <w:rPr/>
            </w:rPrChange>
          </w:rPr>
          <w:t xml:space="preserve"> </w:t>
        </w:r>
      </w:ins>
      <w:ins w:id="722" w:author="miranda syafira" w:date="2020-02-20T21:17:00Z">
        <w:r w:rsidR="CD8AAF59" w:rsidRPr="6749E65A">
          <w:rPr>
            <w:rFonts w:ascii="Times New Roman"/>
            <w:sz w:val="24"/>
            <w:rPrChange w:id="723" w:author="miranda syafira" w:date="2020-02-21T00:18:00Z">
              <w:rPr/>
            </w:rPrChange>
          </w:rPr>
          <w:t>sama</w:t>
        </w:r>
      </w:ins>
      <w:ins w:id="724" w:author="miranda syafira" w:date="2020-02-20T21:17:00Z">
        <w:r w:rsidR="CD8AAF59" w:rsidRPr="A18284FD">
          <w:rPr>
            <w:rFonts w:ascii="Times New Roman"/>
            <w:sz w:val="24"/>
            <w:rPrChange w:id="725" w:author="miranda syafira" w:date="2020-02-21T00:18:00Z">
              <w:rPr/>
            </w:rPrChange>
          </w:rPr>
          <w:t xml:space="preserve"> </w:t>
        </w:r>
      </w:ins>
      <w:ins w:id="726" w:author="miranda syafira" w:date="2020-02-20T21:17:00Z">
        <w:r w:rsidR="CD8AAF59" w:rsidRPr="7C614F54">
          <w:rPr>
            <w:rFonts w:ascii="Times New Roman"/>
            <w:sz w:val="24"/>
            <w:rPrChange w:id="727" w:author="miranda syafira" w:date="2020-02-21T00:18:00Z">
              <w:rPr/>
            </w:rPrChange>
          </w:rPr>
          <w:t>dengan</w:t>
        </w:r>
      </w:ins>
      <w:ins w:id="728" w:author="miranda syafira" w:date="2020-02-20T21:17:00Z">
        <w:r w:rsidR="CD8AAF59" w:rsidRPr="998E051A">
          <w:rPr>
            <w:rFonts w:ascii="Times New Roman"/>
            <w:sz w:val="24"/>
            <w:rPrChange w:id="729" w:author="miranda syafira" w:date="2020-02-21T00:18:00Z">
              <w:rPr/>
            </w:rPrChange>
          </w:rPr>
          <w:t xml:space="preserve"> </w:t>
        </w:r>
      </w:ins>
      <w:ins w:id="730" w:author="miranda syafira" w:date="2020-02-20T21:17:00Z">
        <w:r w:rsidR="CD8AAF59" w:rsidRPr="F3FBA234">
          <w:rPr>
            <w:rFonts w:ascii="Times New Roman"/>
            <w:sz w:val="24"/>
            <w:rPrChange w:id="731" w:author="miranda syafira" w:date="2020-02-21T00:18:00Z">
              <w:rPr/>
            </w:rPrChange>
          </w:rPr>
          <w:t>arus</w:t>
        </w:r>
      </w:ins>
      <w:ins w:id="732" w:author="miranda syafira" w:date="2020-02-20T21:17:00Z">
        <w:r w:rsidR="CD8AAF59" w:rsidRPr="EF7E8DE7">
          <w:rPr>
            <w:rFonts w:ascii="Times New Roman"/>
            <w:sz w:val="24"/>
            <w:rPrChange w:id="733" w:author="miranda syafira" w:date="2020-02-21T00:18:00Z">
              <w:rPr/>
            </w:rPrChange>
          </w:rPr>
          <w:t xml:space="preserve"> </w:t>
        </w:r>
      </w:ins>
      <w:ins w:id="734" w:author="miranda syafira" w:date="2020-02-20T21:17:00Z">
        <w:r w:rsidR="CD8AAF59" w:rsidRPr="47552A58">
          <w:rPr>
            <w:rFonts w:ascii="Times New Roman"/>
            <w:sz w:val="24"/>
            <w:rPrChange w:id="735" w:author="miranda syafira" w:date="2020-02-21T00:18:00Z">
              <w:rPr/>
            </w:rPrChange>
          </w:rPr>
          <w:t>mengalir</w:t>
        </w:r>
      </w:ins>
      <w:ins w:id="736" w:author="miranda syafira" w:date="2020-02-20T21:17:00Z">
        <w:r w:rsidR="CD8AAF59" w:rsidRPr="5826F4D3">
          <w:rPr>
            <w:rFonts w:ascii="Times New Roman"/>
            <w:sz w:val="24"/>
            <w:rPrChange w:id="737" w:author="miranda syafira" w:date="2020-02-21T00:18:00Z">
              <w:rPr/>
            </w:rPrChange>
          </w:rPr>
          <w:t xml:space="preserve"> </w:t>
        </w:r>
      </w:ins>
      <w:ins w:id="738" w:author="miranda syafira" w:date="2020-02-20T21:17:00Z">
        <w:r w:rsidR="CD8AAF59" w:rsidRPr="40AF9B6E">
          <w:rPr>
            <w:rFonts w:ascii="Times New Roman"/>
            <w:sz w:val="24"/>
            <w:rPrChange w:id="739" w:author="miranda syafira" w:date="2020-02-21T00:18:00Z">
              <w:rPr/>
            </w:rPrChange>
          </w:rPr>
          <w:t>melalui</w:t>
        </w:r>
      </w:ins>
      <w:ins w:id="740" w:author="miranda syafira" w:date="2020-02-20T21:18:00Z">
        <w:r w:rsidR="D3FC7E9F" w:rsidRPr="B4132B7F">
          <w:rPr>
            <w:rFonts w:ascii="Times New Roman"/>
            <w:sz w:val="24"/>
            <w:rPrChange w:id="741" w:author="miranda syafira" w:date="2020-02-21T00:18:00Z">
              <w:rPr/>
            </w:rPrChange>
          </w:rPr>
          <w:t xml:space="preserve"> </w:t>
        </w:r>
      </w:ins>
      <w:ins w:id="742" w:author="miranda syafira" w:date="2020-02-20T21:18:00Z">
        <w:r w:rsidR="D3FC7E9F" w:rsidRPr="A302DB28">
          <w:rPr>
            <w:rFonts w:ascii="Times New Roman"/>
            <w:sz w:val="24"/>
            <w:rPrChange w:id="743" w:author="miranda syafira" w:date="2020-02-21T00:18:00Z">
              <w:rPr/>
            </w:rPrChange>
          </w:rPr>
          <w:t>gulungan</w:t>
        </w:r>
      </w:ins>
      <w:ins w:id="744" w:author="miranda syafira" w:date="2020-02-20T21:18:00Z">
        <w:r w:rsidR="D3FC7E9F" w:rsidRPr="96B28718">
          <w:rPr>
            <w:rFonts w:ascii="Times New Roman"/>
            <w:sz w:val="24"/>
            <w:rPrChange w:id="745" w:author="miranda syafira" w:date="2020-02-21T00:18:00Z">
              <w:rPr/>
            </w:rPrChange>
          </w:rPr>
          <w:t xml:space="preserve"> </w:t>
        </w:r>
      </w:ins>
      <w:ins w:id="746" w:author="miranda syafira" w:date="2020-02-20T21:18:00Z">
        <w:r w:rsidR="D3FC7E9F" w:rsidRPr="042840F1">
          <w:rPr>
            <w:rFonts w:ascii="Times New Roman"/>
            <w:sz w:val="24"/>
            <w:rPrChange w:id="747" w:author="miranda syafira" w:date="2020-02-21T00:18:00Z">
              <w:rPr/>
            </w:rPrChange>
          </w:rPr>
          <w:t>merah</w:t>
        </w:r>
      </w:ins>
      <w:ins w:id="748" w:author="miranda syafira" w:date="2020-02-20T21:18:00Z">
        <w:r w:rsidR="D3FC7E9F" w:rsidRPr="157FB0A6">
          <w:rPr>
            <w:rFonts w:ascii="Times New Roman"/>
            <w:sz w:val="24"/>
            <w:rPrChange w:id="749" w:author="miranda syafira" w:date="2020-02-21T00:18:00Z">
              <w:rPr/>
            </w:rPrChange>
          </w:rPr>
          <w:t xml:space="preserve">. </w:t>
        </w:r>
      </w:ins>
      <w:ins w:id="750" w:author="miranda syafira" w:date="2020-02-20T21:18:00Z">
        <w:r w:rsidR="D3FC7E9F" w:rsidRPr="633C18D5">
          <w:rPr>
            <w:rFonts w:ascii="Times New Roman"/>
            <w:sz w:val="24"/>
            <w:rPrChange w:id="751" w:author="miranda syafira" w:date="2020-02-21T00:18:00Z">
              <w:rPr/>
            </w:rPrChange>
          </w:rPr>
          <w:t>Dengan</w:t>
        </w:r>
      </w:ins>
      <w:ins w:id="752" w:author="miranda syafira" w:date="2020-02-20T21:18:00Z">
        <w:r w:rsidR="D3FC7E9F" w:rsidRPr="14E11744">
          <w:rPr>
            <w:rFonts w:ascii="Times New Roman"/>
            <w:sz w:val="24"/>
            <w:rPrChange w:id="753" w:author="miranda syafira" w:date="2020-02-21T00:18:00Z">
              <w:rPr/>
            </w:rPrChange>
          </w:rPr>
          <w:t xml:space="preserve"> </w:t>
        </w:r>
      </w:ins>
      <w:ins w:id="754" w:author="miranda syafira" w:date="2020-02-20T21:18:00Z">
        <w:r w:rsidR="D3FC7E9F" w:rsidRPr="D14C648C">
          <w:rPr>
            <w:rFonts w:ascii="Times New Roman"/>
            <w:sz w:val="24"/>
            <w:rPrChange w:id="755" w:author="miranda syafira" w:date="2020-02-21T00:18:00Z">
              <w:rPr/>
            </w:rPrChange>
          </w:rPr>
          <w:t>demikian</w:t>
        </w:r>
      </w:ins>
      <w:ins w:id="756" w:author="miranda syafira" w:date="2020-02-20T21:18:00Z">
        <w:r w:rsidR="D3FC7E9F" w:rsidRPr="20A7FE83">
          <w:rPr>
            <w:rFonts w:ascii="Times New Roman"/>
            <w:sz w:val="24"/>
            <w:rPrChange w:id="757" w:author="miranda syafira" w:date="2020-02-21T00:18:00Z">
              <w:rPr/>
            </w:rPrChange>
          </w:rPr>
          <w:t xml:space="preserve">, </w:t>
        </w:r>
      </w:ins>
      <w:ins w:id="758" w:author="miranda syafira" w:date="2020-02-20T21:18:00Z">
        <w:r w:rsidR="D3FC7E9F" w:rsidRPr="06D1EEE4">
          <w:rPr>
            <w:rFonts w:ascii="Times New Roman"/>
            <w:sz w:val="24"/>
            <w:rPrChange w:id="759" w:author="miranda syafira" w:date="2020-02-21T00:18:00Z">
              <w:rPr/>
            </w:rPrChange>
          </w:rPr>
          <w:t>seharusnya</w:t>
        </w:r>
      </w:ins>
      <w:ins w:id="760" w:author="miranda syafira" w:date="2020-02-20T21:18:00Z">
        <w:r w:rsidR="D3FC7E9F" w:rsidRPr="36DAFFFC">
          <w:rPr>
            <w:rFonts w:ascii="Times New Roman"/>
            <w:sz w:val="24"/>
            <w:rPrChange w:id="761" w:author="miranda syafira" w:date="2020-02-21T00:18:00Z">
              <w:rPr/>
            </w:rPrChange>
          </w:rPr>
          <w:t xml:space="preserve"> </w:t>
        </w:r>
      </w:ins>
      <w:ins w:id="762" w:author="miranda syafira" w:date="2020-02-20T21:18:00Z">
        <w:r w:rsidR="D3FC7E9F" w:rsidRPr="B8EE72E5">
          <w:rPr>
            <w:rFonts w:ascii="Times New Roman"/>
            <w:sz w:val="24"/>
            <w:rPrChange w:id="763" w:author="miranda syafira" w:date="2020-02-21T00:18:00Z">
              <w:rPr/>
            </w:rPrChange>
          </w:rPr>
          <w:t>tidak</w:t>
        </w:r>
      </w:ins>
      <w:ins w:id="764" w:author="miranda syafira" w:date="2020-02-20T21:18:00Z">
        <w:r w:rsidR="D3FC7E9F" w:rsidRPr="CA60D0B1">
          <w:rPr>
            <w:rFonts w:ascii="Times New Roman"/>
            <w:sz w:val="24"/>
            <w:rPrChange w:id="765" w:author="miranda syafira" w:date="2020-02-21T00:18:00Z">
              <w:rPr/>
            </w:rPrChange>
          </w:rPr>
          <w:t xml:space="preserve"> </w:t>
        </w:r>
      </w:ins>
      <w:ins w:id="766" w:author="miranda syafira" w:date="2020-02-20T21:18:00Z">
        <w:r w:rsidR="D3FC7E9F" w:rsidRPr="7D0DCF2F">
          <w:rPr>
            <w:rFonts w:ascii="Times New Roman"/>
            <w:sz w:val="24"/>
            <w:rPrChange w:id="767" w:author="miranda syafira" w:date="2020-02-21T00:18:00Z">
              <w:rPr/>
            </w:rPrChange>
          </w:rPr>
          <w:t>ada</w:t>
        </w:r>
      </w:ins>
      <w:ins w:id="768" w:author="miranda syafira" w:date="2020-02-20T21:18:00Z">
        <w:r w:rsidR="D3FC7E9F" w:rsidRPr="042CD776">
          <w:rPr>
            <w:rFonts w:ascii="Times New Roman"/>
            <w:sz w:val="24"/>
            <w:rPrChange w:id="769" w:author="miranda syafira" w:date="2020-02-21T00:18:00Z">
              <w:rPr/>
            </w:rPrChange>
          </w:rPr>
          <w:t xml:space="preserve"> </w:t>
        </w:r>
      </w:ins>
      <w:ins w:id="770" w:author="miranda syafira" w:date="2020-02-20T21:18:00Z">
        <w:r w:rsidR="D3FC7E9F" w:rsidRPr="E1021D5B">
          <w:rPr>
            <w:rFonts w:ascii="Times New Roman"/>
            <w:sz w:val="24"/>
            <w:rPrChange w:id="771" w:author="miranda syafira" w:date="2020-02-21T00:18:00Z">
              <w:rPr/>
            </w:rPrChange>
          </w:rPr>
          <w:t>arus</w:t>
        </w:r>
      </w:ins>
      <w:ins w:id="772" w:author="miranda syafira" w:date="2020-02-20T21:18:00Z">
        <w:r w:rsidR="D3FC7E9F" w:rsidRPr="E5B5570B">
          <w:rPr>
            <w:rFonts w:ascii="Times New Roman"/>
            <w:sz w:val="24"/>
            <w:rPrChange w:id="773" w:author="miranda syafira" w:date="2020-02-21T00:18:00Z">
              <w:rPr/>
            </w:rPrChange>
          </w:rPr>
          <w:t xml:space="preserve"> yang </w:t>
        </w:r>
      </w:ins>
      <w:ins w:id="774" w:author="miranda syafira" w:date="2020-02-20T21:18:00Z">
        <w:r w:rsidR="D3FC7E9F" w:rsidRPr="C4CEB123">
          <w:rPr>
            <w:rFonts w:ascii="Times New Roman"/>
            <w:sz w:val="24"/>
            <w:rPrChange w:id="775" w:author="miranda syafira" w:date="2020-02-21T00:18:00Z">
              <w:rPr/>
            </w:rPrChange>
          </w:rPr>
          <w:t>diukur</w:t>
        </w:r>
      </w:ins>
      <w:ins w:id="776" w:author="miranda syafira" w:date="2020-02-20T21:18:00Z">
        <w:r w:rsidR="D3FC7E9F" w:rsidRPr="713B4586">
          <w:rPr>
            <w:rFonts w:ascii="Times New Roman"/>
            <w:sz w:val="24"/>
            <w:rPrChange w:id="777" w:author="miranda syafira" w:date="2020-02-21T00:18:00Z">
              <w:rPr/>
            </w:rPrChange>
          </w:rPr>
          <w:t xml:space="preserve"> </w:t>
        </w:r>
      </w:ins>
      <w:ins w:id="778" w:author="miranda syafira" w:date="2020-02-20T21:18:00Z">
        <w:r w:rsidR="D3FC7E9F" w:rsidRPr="FF9EA99B">
          <w:rPr>
            <w:rFonts w:ascii="Times New Roman"/>
            <w:sz w:val="24"/>
            <w:rPrChange w:id="779" w:author="miranda syafira" w:date="2020-02-21T00:18:00Z">
              <w:rPr/>
            </w:rPrChange>
          </w:rPr>
          <w:t>dalam</w:t>
        </w:r>
      </w:ins>
      <w:ins w:id="780" w:author="miranda syafira" w:date="2020-02-20T21:18:00Z">
        <w:r w:rsidR="D3FC7E9F" w:rsidRPr="6FB8343C">
          <w:rPr>
            <w:rFonts w:ascii="Times New Roman"/>
            <w:sz w:val="24"/>
            <w:rPrChange w:id="781" w:author="miranda syafira" w:date="2020-02-21T00:18:00Z">
              <w:rPr/>
            </w:rPrChange>
          </w:rPr>
          <w:t xml:space="preserve"> </w:t>
        </w:r>
      </w:ins>
      <w:ins w:id="782" w:author="miranda syafira" w:date="2020-02-20T21:18:00Z">
        <w:r w:rsidR="D3FC7E9F" w:rsidRPr="01AE6EC6">
          <w:rPr>
            <w:rFonts w:ascii="Times New Roman"/>
            <w:sz w:val="24"/>
            <w:rPrChange w:id="783" w:author="miranda syafira" w:date="2020-02-21T00:18:00Z">
              <w:rPr/>
            </w:rPrChange>
          </w:rPr>
          <w:t>kumparan</w:t>
        </w:r>
      </w:ins>
      <w:ins w:id="784" w:author="miranda syafira" w:date="2020-02-20T21:18:00Z">
        <w:r w:rsidR="D3FC7E9F" w:rsidRPr="296D3653">
          <w:rPr>
            <w:rFonts w:ascii="Times New Roman"/>
            <w:sz w:val="24"/>
            <w:rPrChange w:id="785" w:author="miranda syafira" w:date="2020-02-21T00:18:00Z">
              <w:rPr/>
            </w:rPrChange>
          </w:rPr>
          <w:t xml:space="preserve"> sensing.</w:t>
        </w:r>
      </w:ins>
    </w:p>
    <w:p>
      <w:pPr>
        <w:pStyle w:val="style4103"/>
        <w:numPr>
          <w:ilvl w:val="0"/>
          <w:numId w:val="8"/>
        </w:numPr>
        <w:spacing w:lineRule="auto" w:line="276"/>
        <w:rPr>
          <w:ins w:id="786" w:author="miranda syafira" w:date="2020-02-20T21:18:00Z"/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 band pass filter</w:t>
      </w:r>
    </w:p>
    <w:p>
      <w:pPr>
        <w:pStyle w:val="style4103"/>
        <w:numPr>
          <w:ilvl w:val="0"/>
          <w:numId w:val="0"/>
        </w:numPr>
        <w:spacing w:lineRule="auto" w:line="276"/>
        <w:ind w:left="720" w:firstLine="0"/>
        <w:rPr>
          <w:ins w:id="787" w:author="miranda syafira" w:date="2020-02-20T21:19:00Z"/>
          <w:rFonts w:ascii="Times New Roman" w:hAnsi="Times New Roman"/>
          <w:sz w:val="24"/>
        </w:rPr>
        <w:pPrChange w:id="788" w:author="miranda syafira" w:date="2020-02-21T00:18:00Z">
          <w:pPr>
            <w:pStyle w:val="style4103"/>
            <w:numPr>
              <w:ilvl w:val="0"/>
              <w:numId w:val="8"/>
            </w:numPr>
            <w:spacing w:lineRule="auto" w:line="276"/>
            <w:ind w:left="720" w:hanging="360"/>
          </w:pPr>
        </w:pPrChange>
      </w:pPr>
      <w:ins w:id="789" w:author="miranda syafira" w:date="2020-02-20T21:19:00Z">
        <w:r w:rsidR="07BA044D">
          <w:rPr>
            <w:rFonts w:ascii="Times New Roman" w:hAnsi="Times New Roman"/>
            <w:sz w:val="24"/>
          </w:rPr>
          <w:t xml:space="preserve">Filter </w:t>
        </w:r>
      </w:ins>
      <w:ins w:id="790" w:author="miranda syafira" w:date="2020-02-20T21:19:00Z">
        <w:r w:rsidR="07BA044D">
          <w:rPr>
            <w:rFonts w:ascii="Times New Roman" w:hAnsi="Times New Roman"/>
            <w:sz w:val="24"/>
          </w:rPr>
          <w:t>ini</w:t>
        </w:r>
      </w:ins>
      <w:ins w:id="791" w:author="miranda syafira" w:date="2020-02-20T21:19:00Z">
        <w:r w:rsidR="07BA044D">
          <w:rPr>
            <w:rFonts w:ascii="Times New Roman" w:hAnsi="Times New Roman"/>
            <w:sz w:val="24"/>
          </w:rPr>
          <w:t xml:space="preserve"> </w:t>
        </w:r>
      </w:ins>
      <w:ins w:id="792" w:author="miranda syafira" w:date="2020-02-20T21:19:00Z">
        <w:r w:rsidR="07BA044D">
          <w:rPr>
            <w:rFonts w:ascii="Times New Roman" w:hAnsi="Times New Roman"/>
            <w:sz w:val="24"/>
          </w:rPr>
          <w:t>ditujukan</w:t>
        </w:r>
      </w:ins>
      <w:ins w:id="793" w:author="miranda syafira" w:date="2020-02-20T21:19:00Z">
        <w:r w:rsidR="07BA044D">
          <w:rPr>
            <w:rFonts w:ascii="Times New Roman" w:hAnsi="Times New Roman"/>
            <w:sz w:val="24"/>
          </w:rPr>
          <w:t xml:space="preserve"> </w:t>
        </w:r>
      </w:ins>
      <w:ins w:id="794" w:author="miranda syafira" w:date="2020-02-20T21:19:00Z">
        <w:r w:rsidR="07BA044D">
          <w:rPr>
            <w:rFonts w:ascii="Times New Roman" w:hAnsi="Times New Roman"/>
            <w:sz w:val="24"/>
          </w:rPr>
          <w:t>untuk</w:t>
        </w:r>
      </w:ins>
      <w:ins w:id="795" w:author="miranda syafira" w:date="2020-02-20T21:19:00Z">
        <w:r w:rsidR="07BA044D">
          <w:rPr>
            <w:rFonts w:ascii="Times New Roman" w:hAnsi="Times New Roman"/>
            <w:sz w:val="24"/>
          </w:rPr>
          <w:t xml:space="preserve"> </w:t>
        </w:r>
      </w:ins>
      <w:ins w:id="796" w:author="miranda syafira" w:date="2020-02-20T21:19:00Z">
        <w:r w:rsidR="07BA044D">
          <w:rPr>
            <w:rFonts w:ascii="Times New Roman" w:hAnsi="Times New Roman"/>
            <w:sz w:val="24"/>
          </w:rPr>
          <w:t>melewatkan</w:t>
        </w:r>
      </w:ins>
      <w:ins w:id="797" w:author="miranda syafira" w:date="2020-02-20T21:19:00Z">
        <w:r w:rsidR="07BA044D">
          <w:rPr>
            <w:rFonts w:ascii="Times New Roman" w:hAnsi="Times New Roman"/>
            <w:sz w:val="24"/>
          </w:rPr>
          <w:t xml:space="preserve"> </w:t>
        </w:r>
      </w:ins>
      <w:ins w:id="798" w:author="miranda syafira" w:date="2020-02-20T21:19:00Z">
        <w:r w:rsidR="07BA044D">
          <w:rPr>
            <w:rFonts w:ascii="Times New Roman" w:hAnsi="Times New Roman"/>
            <w:sz w:val="24"/>
          </w:rPr>
          <w:t>sinyal</w:t>
        </w:r>
      </w:ins>
      <w:ins w:id="799" w:author="miranda syafira" w:date="2020-02-20T21:19:00Z">
        <w:r w:rsidR="07BA044D">
          <w:rPr>
            <w:rFonts w:ascii="Times New Roman" w:hAnsi="Times New Roman"/>
            <w:sz w:val="24"/>
          </w:rPr>
          <w:t xml:space="preserve"> </w:t>
        </w:r>
      </w:ins>
      <w:ins w:id="800" w:author="miranda syafira" w:date="2020-02-20T21:19:00Z">
        <w:r w:rsidR="07BA044D">
          <w:rPr>
            <w:rFonts w:ascii="Times New Roman" w:hAnsi="Times New Roman"/>
            <w:sz w:val="24"/>
          </w:rPr>
          <w:t>pada</w:t>
        </w:r>
      </w:ins>
      <w:ins w:id="801" w:author="miranda syafira" w:date="2020-02-20T21:19:00Z">
        <w:r w:rsidR="07BA044D">
          <w:rPr>
            <w:rFonts w:ascii="Times New Roman" w:hAnsi="Times New Roman"/>
            <w:sz w:val="24"/>
          </w:rPr>
          <w:t xml:space="preserve"> </w:t>
        </w:r>
      </w:ins>
      <w:ins w:id="802" w:author="miranda syafira" w:date="2020-02-20T21:19:00Z">
        <w:r w:rsidR="07BA044D">
          <w:rPr>
            <w:rFonts w:ascii="Times New Roman" w:hAnsi="Times New Roman"/>
            <w:sz w:val="24"/>
          </w:rPr>
          <w:t>frekuensi</w:t>
        </w:r>
      </w:ins>
      <w:ins w:id="803" w:author="miranda syafira" w:date="2020-02-20T21:19:00Z">
        <w:r w:rsidR="07BA044D">
          <w:rPr>
            <w:rFonts w:ascii="Times New Roman" w:hAnsi="Times New Roman"/>
            <w:sz w:val="24"/>
          </w:rPr>
          <w:t xml:space="preserve"> </w:t>
        </w:r>
      </w:ins>
      <w:ins w:id="804" w:author="miranda syafira" w:date="2020-02-20T21:19:00Z">
        <w:r w:rsidR="07BA044D">
          <w:rPr>
            <w:rFonts w:ascii="Times New Roman" w:hAnsi="Times New Roman"/>
            <w:sz w:val="24"/>
          </w:rPr>
          <w:t>tertentu</w:t>
        </w:r>
      </w:ins>
      <w:ins w:id="805" w:author="miranda syafira" w:date="2020-02-20T21:19:00Z">
        <w:r w:rsidR="07BA044D">
          <w:rPr>
            <w:rFonts w:ascii="Times New Roman" w:hAnsi="Times New Roman"/>
            <w:sz w:val="24"/>
          </w:rPr>
          <w:t xml:space="preserve"> </w:t>
        </w:r>
      </w:ins>
      <w:ins w:id="806" w:author="miranda syafira" w:date="2020-02-20T21:19:00Z">
        <w:r w:rsidR="07BA044D">
          <w:rPr>
            <w:rFonts w:ascii="Times New Roman" w:hAnsi="Times New Roman"/>
            <w:sz w:val="24"/>
          </w:rPr>
          <w:t>dengan</w:t>
        </w:r>
      </w:ins>
      <w:ins w:id="807" w:author="miranda syafira" w:date="2020-02-20T21:19:00Z">
        <w:r w:rsidR="07BA044D">
          <w:rPr>
            <w:rFonts w:ascii="Times New Roman" w:hAnsi="Times New Roman"/>
            <w:sz w:val="24"/>
          </w:rPr>
          <w:t xml:space="preserve"> </w:t>
        </w:r>
      </w:ins>
      <w:ins w:id="808" w:author="miranda syafira" w:date="2020-02-20T21:19:00Z">
        <w:r w:rsidR="07BA044D">
          <w:rPr>
            <w:rFonts w:ascii="Times New Roman" w:hAnsi="Times New Roman"/>
            <w:sz w:val="24"/>
          </w:rPr>
          <w:t>respon</w:t>
        </w:r>
      </w:ins>
      <w:ins w:id="809" w:author="miranda syafira" w:date="2020-02-20T21:19:00Z">
        <w:r w:rsidR="07BA044D">
          <w:rPr>
            <w:rFonts w:ascii="Times New Roman" w:hAnsi="Times New Roman"/>
            <w:sz w:val="24"/>
          </w:rPr>
          <w:t xml:space="preserve"> </w:t>
        </w:r>
      </w:ins>
      <w:ins w:id="810" w:author="miranda syafira" w:date="2020-02-20T21:19:00Z">
        <w:r w:rsidR="07BA044D">
          <w:rPr>
            <w:rFonts w:ascii="Times New Roman" w:hAnsi="Times New Roman"/>
            <w:sz w:val="24"/>
          </w:rPr>
          <w:t>sebagai</w:t>
        </w:r>
      </w:ins>
      <w:ins w:id="811" w:author="miranda syafira" w:date="2020-02-20T21:19:00Z">
        <w:r w:rsidR="07BA044D">
          <w:rPr>
            <w:rFonts w:ascii="Times New Roman" w:hAnsi="Times New Roman"/>
            <w:sz w:val="24"/>
          </w:rPr>
          <w:t xml:space="preserve"> </w:t>
        </w:r>
      </w:ins>
      <w:ins w:id="812" w:author="miranda syafira" w:date="2020-02-20T21:19:00Z">
        <w:r w:rsidR="07BA044D">
          <w:rPr>
            <w:rFonts w:ascii="Times New Roman" w:hAnsi="Times New Roman"/>
            <w:sz w:val="24"/>
          </w:rPr>
          <w:t>berikut</w:t>
        </w:r>
      </w:ins>
      <w:ins w:id="813" w:author="miranda syafira" w:date="2020-02-20T21:19:00Z">
        <w:r w:rsidR="07BA044D">
          <w:rPr>
            <w:rFonts w:ascii="Times New Roman" w:hAnsi="Times New Roman"/>
            <w:sz w:val="24"/>
          </w:rPr>
          <w:t>.</w:t>
        </w:r>
      </w:ins>
    </w:p>
    <w:p>
      <w:pPr>
        <w:pStyle w:val="style4103"/>
        <w:numPr>
          <w:ilvl w:val="0"/>
          <w:numId w:val="0"/>
        </w:numPr>
        <w:spacing w:lineRule="auto" w:line="276"/>
        <w:ind w:left="720" w:firstLine="0"/>
        <w:rPr>
          <w:rFonts w:ascii="Times New Roman" w:hAnsi="Times New Roman"/>
          <w:sz w:val="24"/>
        </w:rPr>
        <w:pPrChange w:id="814" w:author="miranda syafira" w:date="2020-02-21T00:18:00Z">
          <w:pPr>
            <w:pStyle w:val="style4103"/>
            <w:numPr>
              <w:ilvl w:val="0"/>
              <w:numId w:val="8"/>
            </w:numPr>
            <w:spacing w:lineRule="auto" w:line="276"/>
            <w:ind w:left="720" w:hanging="360"/>
          </w:pPr>
        </w:pPrChange>
      </w:pPr>
      <w:ins w:id="815" w:author="miranda syafira" w:date="2020-02-20T21:19:00Z">
        <w:r w:rsidR="999C9C23" w:rsidRPr="11711A02">
          <w:rPr>
            <w:rFonts w:ascii="Times New Roman"/>
            <w:noProof/>
            <w:sz w:val="24"/>
            <w:lang w:val="id-ID" w:eastAsia="id-ID"/>
            <w:rPrChange w:id="816" w:author="miranda syafira" w:date="2020-02-21T00:18:00Z">
              <w:rPr>
                <w:noProof/>
                <w:lang w:val="id-ID" w:eastAsia="id-ID"/>
              </w:rPr>
            </w:rPrChange>
          </w:rPr>
          <w:drawing>
            <wp:inline distT="0" distB="0" distL="0" distR="0">
              <wp:extent cx="2294890" cy="1477010"/>
              <wp:effectExtent l="0" t="0" r="0" b="8890"/>
              <wp:docPr id="1029" name="Image1"/>
              <wp:cNvGraphicFramePr>
                <a:graphicFrameLocks xmlns:a="http://schemas.openxmlformats.org/drawingml/2006/main" noChangeAspect="true" noSelect="false" noResize="false" noGrp="fals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"/>
                      <pic:cNvPicPr/>
                    </pic:nvPicPr>
                    <pic:blipFill rotWithShape="true"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94890" cy="14770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style4103"/>
        <w:spacing w:lineRule="auto" w:line="276"/>
        <w:ind w:left="720"/>
        <w:jc w:val="center"/>
        <w:rPr>
          <w:ins w:id="817" w:author="miranda syafira" w:date="2020-02-20T21:20:00Z"/>
          <w:rFonts w:ascii="Times New Roman" w:hAnsi="Times New Roman"/>
          <w:sz w:val="24"/>
        </w:rPr>
      </w:pPr>
      <w:ins w:id="818" w:author="miranda syafira" w:date="2020-02-20T21:19:00Z">
        <w:r w:rsidR="0D0005A9">
          <w:rPr>
            <w:rFonts w:ascii="Times New Roman" w:hAnsi="Times New Roman"/>
            <w:sz w:val="24"/>
          </w:rPr>
          <w:t>Gambar</w:t>
        </w:r>
      </w:ins>
      <w:ins w:id="819" w:author="miranda syafira" w:date="2020-02-20T21:19:00Z">
        <w:r w:rsidR="0D0005A9">
          <w:rPr>
            <w:rFonts w:ascii="Times New Roman" w:hAnsi="Times New Roman"/>
            <w:sz w:val="24"/>
          </w:rPr>
          <w:t xml:space="preserve"> 4. </w:t>
        </w:r>
      </w:ins>
      <w:ins w:id="820" w:author="miranda syafira" w:date="2020-02-20T21:19:00Z">
        <w:r w:rsidR="0D0005A9">
          <w:rPr>
            <w:rFonts w:ascii="Times New Roman" w:hAnsi="Times New Roman"/>
            <w:sz w:val="24"/>
          </w:rPr>
          <w:t>Respon</w:t>
        </w:r>
      </w:ins>
      <w:ins w:id="821" w:author="miranda syafira" w:date="2020-02-20T21:19:00Z">
        <w:r w:rsidR="0D0005A9">
          <w:rPr>
            <w:rFonts w:ascii="Times New Roman" w:hAnsi="Times New Roman"/>
            <w:sz w:val="24"/>
          </w:rPr>
          <w:t xml:space="preserve"> </w:t>
        </w:r>
      </w:ins>
      <w:ins w:id="822" w:author="miranda syafira" w:date="2020-02-20T21:19:00Z">
        <w:r w:rsidR="0D0005A9">
          <w:rPr>
            <w:rFonts w:ascii="Times New Roman" w:hAnsi="Times New Roman"/>
            <w:sz w:val="24"/>
          </w:rPr>
          <w:t>Frekuensi</w:t>
        </w:r>
      </w:ins>
      <w:ins w:id="823" w:author="miranda syafira" w:date="2020-02-20T21:19:00Z">
        <w:r w:rsidR="0D0005A9">
          <w:rPr>
            <w:rFonts w:ascii="Times New Roman" w:hAnsi="Times New Roman"/>
            <w:sz w:val="24"/>
          </w:rPr>
          <w:t xml:space="preserve"> Band Pass Filter</w:t>
        </w:r>
      </w:ins>
    </w:p>
    <w:p>
      <w:pPr>
        <w:pStyle w:val="style4103"/>
        <w:spacing w:lineRule="auto" w:line="276"/>
        <w:ind w:left="720" w:firstLine="720"/>
        <w:jc w:val="both"/>
        <w:rPr>
          <w:ins w:id="824" w:author="miranda syafira" w:date="2020-02-20T21:21:00Z"/>
          <w:rFonts w:ascii="Times New Roman"/>
          <w:sz w:val="24"/>
          <w:rPrChange w:id="825" w:author="miranda syafira" w:date="2020-02-21T00:18:00Z">
            <w:rPr>
              <w:ins w:id="826" w:author="miranda syafira" w:date="2020-02-20T21:21:00Z"/>
            </w:rPr>
          </w:rPrChange>
        </w:rPr>
        <w:pPrChange w:id="827" w:author="miranda syafira" w:date="2020-02-21T00:22:00Z">
          <w:pPr>
            <w:pStyle w:val="style4103"/>
            <w:spacing w:lineRule="auto" w:line="276"/>
            <w:ind w:left="720"/>
            <w:jc w:val="center"/>
          </w:pPr>
        </w:pPrChange>
      </w:pPr>
      <w:ins w:id="828" w:author="miranda syafira" w:date="2020-02-20T21:20:00Z">
        <w:r w:rsidR="8A982ED2" w:rsidRPr="BD7E2B52">
          <w:rPr>
            <w:rFonts w:ascii="Times New Roman"/>
            <w:sz w:val="24"/>
            <w:rPrChange w:id="829" w:author="miranda syafira" w:date="2020-02-21T00:18:00Z">
              <w:rPr/>
            </w:rPrChange>
          </w:rPr>
          <w:t>Rangkaian</w:t>
        </w:r>
      </w:ins>
      <w:ins w:id="830" w:author="miranda syafira" w:date="2020-02-20T21:20:00Z">
        <w:r w:rsidR="8A982ED2" w:rsidRPr="287EA7CD">
          <w:rPr>
            <w:rFonts w:ascii="Times New Roman"/>
            <w:sz w:val="24"/>
            <w:rPrChange w:id="831" w:author="miranda syafira" w:date="2020-02-21T00:18:00Z">
              <w:rPr/>
            </w:rPrChange>
          </w:rPr>
          <w:t xml:space="preserve"> </w:t>
        </w:r>
      </w:ins>
      <w:ins w:id="832" w:author="miranda syafira" w:date="2020-02-20T21:20:00Z">
        <w:r w:rsidR="8A982ED2" w:rsidRPr="BD26C789">
          <w:rPr>
            <w:rFonts w:ascii="Times New Roman"/>
            <w:sz w:val="24"/>
            <w:rPrChange w:id="833" w:author="miranda syafira" w:date="2020-02-21T00:18:00Z">
              <w:rPr/>
            </w:rPrChange>
          </w:rPr>
          <w:t>ini</w:t>
        </w:r>
      </w:ins>
      <w:ins w:id="834" w:author="miranda syafira" w:date="2020-02-20T21:20:00Z">
        <w:r w:rsidR="8A982ED2" w:rsidRPr="EF551ADB">
          <w:rPr>
            <w:rFonts w:ascii="Times New Roman"/>
            <w:sz w:val="24"/>
            <w:rPrChange w:id="835" w:author="miranda syafira" w:date="2020-02-21T00:18:00Z">
              <w:rPr/>
            </w:rPrChange>
          </w:rPr>
          <w:t xml:space="preserve"> </w:t>
        </w:r>
      </w:ins>
      <w:ins w:id="836" w:author="miranda syafira" w:date="2020-02-20T21:20:00Z">
        <w:r w:rsidR="8A982ED2" w:rsidRPr="BFBA3B24">
          <w:rPr>
            <w:rFonts w:ascii="Times New Roman"/>
            <w:sz w:val="24"/>
            <w:rPrChange w:id="837" w:author="miranda syafira" w:date="2020-02-21T00:18:00Z">
              <w:rPr/>
            </w:rPrChange>
          </w:rPr>
          <w:t>menggunakan</w:t>
        </w:r>
      </w:ins>
      <w:ins w:id="838" w:author="miranda syafira" w:date="2020-02-20T21:20:00Z">
        <w:r w:rsidR="8A982ED2" w:rsidRPr="0740F2BC">
          <w:rPr>
            <w:rFonts w:ascii="Times New Roman"/>
            <w:sz w:val="24"/>
            <w:rPrChange w:id="839" w:author="miranda syafira" w:date="2020-02-21T00:18:00Z">
              <w:rPr/>
            </w:rPrChange>
          </w:rPr>
          <w:t xml:space="preserve"> filter multiple-feedback (MFB). </w:t>
        </w:r>
      </w:ins>
      <w:ins w:id="840" w:author="miranda syafira" w:date="2020-02-20T21:20:00Z">
        <w:r w:rsidR="8A982ED2" w:rsidRPr="964ADF17">
          <w:rPr>
            <w:rFonts w:ascii="Times New Roman"/>
            <w:sz w:val="24"/>
            <w:rPrChange w:id="841" w:author="miranda syafira" w:date="2020-02-21T00:18:00Z">
              <w:rPr/>
            </w:rPrChange>
          </w:rPr>
          <w:t>Pertama</w:t>
        </w:r>
      </w:ins>
      <w:ins w:id="842" w:author="miranda syafira" w:date="2020-02-20T21:20:00Z">
        <w:r w:rsidR="8A982ED2" w:rsidRPr="489016CC">
          <w:rPr>
            <w:rFonts w:ascii="Times New Roman"/>
            <w:sz w:val="24"/>
            <w:rPrChange w:id="843" w:author="miranda syafira" w:date="2020-02-21T00:18:00Z">
              <w:rPr/>
            </w:rPrChange>
          </w:rPr>
          <w:t xml:space="preserve">, </w:t>
        </w:r>
      </w:ins>
      <w:ins w:id="844" w:author="miranda syafira" w:date="2020-02-20T21:20:00Z">
        <w:r w:rsidR="8A982ED2" w:rsidRPr="24D8B1A6">
          <w:rPr>
            <w:rFonts w:ascii="Times New Roman"/>
            <w:sz w:val="24"/>
            <w:rPrChange w:id="845" w:author="miranda syafira" w:date="2020-02-21T00:18:00Z">
              <w:rPr/>
            </w:rPrChange>
          </w:rPr>
          <w:t>dapat</w:t>
        </w:r>
      </w:ins>
      <w:ins w:id="846" w:author="miranda syafira" w:date="2020-02-20T21:20:00Z">
        <w:r w:rsidR="8A982ED2" w:rsidRPr="A3D9450B">
          <w:rPr>
            <w:rFonts w:ascii="Times New Roman"/>
            <w:sz w:val="24"/>
            <w:rPrChange w:id="847" w:author="miranda syafira" w:date="2020-02-21T00:18:00Z">
              <w:rPr/>
            </w:rPrChange>
          </w:rPr>
          <w:t xml:space="preserve"> </w:t>
        </w:r>
      </w:ins>
      <w:ins w:id="848" w:author="miranda syafira" w:date="2020-02-20T21:20:00Z">
        <w:r w:rsidR="8A982ED2" w:rsidRPr="3AAB120C">
          <w:rPr>
            <w:rFonts w:ascii="Times New Roman"/>
            <w:sz w:val="24"/>
            <w:rPrChange w:id="849" w:author="miranda syafira" w:date="2020-02-21T00:18:00Z">
              <w:rPr/>
            </w:rPrChange>
          </w:rPr>
          <w:t>diperhatikan</w:t>
        </w:r>
      </w:ins>
      <w:ins w:id="850" w:author="miranda syafira" w:date="2020-02-20T21:20:00Z">
        <w:r w:rsidR="8A982ED2" w:rsidRPr="5A111238">
          <w:rPr>
            <w:rFonts w:ascii="Times New Roman"/>
            <w:sz w:val="24"/>
            <w:rPrChange w:id="851" w:author="miranda syafira" w:date="2020-02-21T00:18:00Z">
              <w:rPr/>
            </w:rPrChange>
          </w:rPr>
          <w:t xml:space="preserve"> </w:t>
        </w:r>
      </w:ins>
      <w:ins w:id="852" w:author="miranda syafira" w:date="2020-02-20T21:20:00Z">
        <w:r w:rsidR="8A982ED2" w:rsidRPr="0BCF4479">
          <w:rPr>
            <w:rFonts w:ascii="Times New Roman"/>
            <w:sz w:val="24"/>
            <w:rPrChange w:id="853" w:author="miranda syafira" w:date="2020-02-21T00:18:00Z">
              <w:rPr/>
            </w:rPrChange>
          </w:rPr>
          <w:t>bahwa</w:t>
        </w:r>
      </w:ins>
      <w:ins w:id="854" w:author="miranda syafira" w:date="2020-02-20T21:20:00Z">
        <w:r w:rsidR="8A982ED2" w:rsidRPr="BD542DD8">
          <w:rPr>
            <w:rFonts w:ascii="Times New Roman"/>
            <w:sz w:val="24"/>
            <w:rPrChange w:id="855" w:author="miranda syafira" w:date="2020-02-21T00:18:00Z">
              <w:rPr/>
            </w:rPrChange>
          </w:rPr>
          <w:t xml:space="preserve"> </w:t>
        </w:r>
      </w:ins>
      <w:ins w:id="856" w:author="miranda syafira" w:date="2020-02-20T21:20:00Z">
        <w:r w:rsidR="8A982ED2" w:rsidRPr="E7E09C97">
          <w:rPr>
            <w:rFonts w:ascii="Times New Roman"/>
            <w:sz w:val="24"/>
            <w:rPrChange w:id="857" w:author="miranda syafira" w:date="2020-02-21T00:18:00Z">
              <w:rPr/>
            </w:rPrChange>
          </w:rPr>
          <w:t>sinyal</w:t>
        </w:r>
      </w:ins>
      <w:ins w:id="858" w:author="miranda syafira" w:date="2020-02-20T21:20:00Z">
        <w:r w:rsidR="8A982ED2" w:rsidRPr="92917125">
          <w:rPr>
            <w:rFonts w:ascii="Times New Roman"/>
            <w:sz w:val="24"/>
            <w:rPrChange w:id="859" w:author="miranda syafira" w:date="2020-02-21T00:18:00Z">
              <w:rPr/>
            </w:rPrChange>
          </w:rPr>
          <w:t xml:space="preserve"> input </w:t>
        </w:r>
      </w:ins>
      <w:ins w:id="860" w:author="miranda syafira" w:date="2020-02-20T21:20:00Z">
        <w:r w:rsidR="8A982ED2" w:rsidRPr="18E6FCF3">
          <w:rPr>
            <w:rFonts w:ascii="Times New Roman"/>
            <w:sz w:val="24"/>
            <w:rPrChange w:id="861" w:author="miranda syafira" w:date="2020-02-21T00:18:00Z">
              <w:rPr/>
            </w:rPrChange>
          </w:rPr>
          <w:t>masuk</w:t>
        </w:r>
      </w:ins>
      <w:ins w:id="862" w:author="miranda syafira" w:date="2020-02-20T21:20:00Z">
        <w:r w:rsidR="8A982ED2" w:rsidRPr="E9CB6B36">
          <w:rPr>
            <w:rFonts w:ascii="Times New Roman"/>
            <w:sz w:val="24"/>
            <w:rPrChange w:id="863" w:author="miranda syafira" w:date="2020-02-21T00:18:00Z">
              <w:rPr/>
            </w:rPrChange>
          </w:rPr>
          <w:t xml:space="preserve"> </w:t>
        </w:r>
      </w:ins>
      <w:ins w:id="864" w:author="miranda syafira" w:date="2020-02-20T21:20:00Z">
        <w:r w:rsidR="8A982ED2" w:rsidRPr="BE0F43FA">
          <w:rPr>
            <w:rFonts w:ascii="Times New Roman"/>
            <w:sz w:val="24"/>
            <w:rPrChange w:id="865" w:author="miranda syafira" w:date="2020-02-21T00:18:00Z">
              <w:rPr/>
            </w:rPrChange>
          </w:rPr>
          <w:t>ke</w:t>
        </w:r>
      </w:ins>
      <w:ins w:id="866" w:author="miranda syafira" w:date="2020-02-20T21:20:00Z">
        <w:r w:rsidR="8A982ED2" w:rsidRPr="BD4059DF">
          <w:rPr>
            <w:rFonts w:ascii="Times New Roman"/>
            <w:sz w:val="24"/>
            <w:rPrChange w:id="867" w:author="miranda syafira" w:date="2020-02-21T00:18:00Z">
              <w:rPr/>
            </w:rPrChange>
          </w:rPr>
          <w:t xml:space="preserve"> input inverting </w:t>
        </w:r>
      </w:ins>
      <w:ins w:id="868" w:author="miranda syafira" w:date="2020-02-20T21:20:00Z">
        <w:r w:rsidR="8A982ED2" w:rsidRPr="806DD36B">
          <w:rPr>
            <w:rFonts w:ascii="Times New Roman"/>
            <w:sz w:val="24"/>
            <w:rPrChange w:id="869" w:author="miranda syafira" w:date="2020-02-21T00:18:00Z">
              <w:rPr/>
            </w:rPrChange>
          </w:rPr>
          <w:t>daripada</w:t>
        </w:r>
      </w:ins>
      <w:ins w:id="870" w:author="miranda syafira" w:date="2020-02-20T21:20:00Z">
        <w:r w:rsidR="8A982ED2" w:rsidRPr="D0341E1D">
          <w:rPr>
            <w:rFonts w:ascii="Times New Roman"/>
            <w:sz w:val="24"/>
            <w:rPrChange w:id="871" w:author="miranda syafira" w:date="2020-02-21T00:18:00Z">
              <w:rPr/>
            </w:rPrChange>
          </w:rPr>
          <w:t xml:space="preserve"> input </w:t>
        </w:r>
      </w:ins>
      <w:ins w:id="872" w:author="miranda syafira" w:date="2020-02-20T21:20:00Z">
        <w:r w:rsidR="8A982ED2" w:rsidRPr="1C4EAD6D">
          <w:rPr>
            <w:rFonts w:ascii="Times New Roman"/>
            <w:sz w:val="24"/>
            <w:rPrChange w:id="873" w:author="miranda syafira" w:date="2020-02-21T00:18:00Z">
              <w:rPr/>
            </w:rPrChange>
          </w:rPr>
          <w:t>noninverting</w:t>
        </w:r>
      </w:ins>
      <w:ins w:id="874" w:author="miranda syafira" w:date="2020-02-20T21:20:00Z">
        <w:r w:rsidR="8A982ED2" w:rsidRPr="D0DD8C09">
          <w:rPr>
            <w:rFonts w:ascii="Times New Roman"/>
            <w:sz w:val="24"/>
            <w:rPrChange w:id="875" w:author="miranda syafira" w:date="2020-02-21T00:18:00Z">
              <w:rPr/>
            </w:rPrChange>
          </w:rPr>
          <w:t xml:space="preserve">. Yang </w:t>
        </w:r>
      </w:ins>
      <w:ins w:id="876" w:author="miranda syafira" w:date="2020-02-20T21:20:00Z">
        <w:r w:rsidR="8A982ED2" w:rsidRPr="F0D03AB3">
          <w:rPr>
            <w:rFonts w:ascii="Times New Roman"/>
            <w:sz w:val="24"/>
            <w:rPrChange w:id="877" w:author="miranda syafira" w:date="2020-02-21T00:18:00Z">
              <w:rPr/>
            </w:rPrChange>
          </w:rPr>
          <w:t>Kedua</w:t>
        </w:r>
      </w:ins>
      <w:ins w:id="878" w:author="miranda syafira" w:date="2020-02-20T21:20:00Z">
        <w:r w:rsidR="8A982ED2" w:rsidRPr="DE47C9A1">
          <w:rPr>
            <w:rFonts w:ascii="Times New Roman"/>
            <w:sz w:val="24"/>
            <w:rPrChange w:id="879" w:author="miranda syafira" w:date="2020-02-21T00:18:00Z">
              <w:rPr/>
            </w:rPrChange>
          </w:rPr>
          <w:t xml:space="preserve"> </w:t>
        </w:r>
      </w:ins>
      <w:ins w:id="880" w:author="miranda syafira" w:date="2020-02-20T21:20:00Z">
        <w:r w:rsidR="8A982ED2" w:rsidRPr="C617BF43">
          <w:rPr>
            <w:rFonts w:ascii="Times New Roman"/>
            <w:sz w:val="24"/>
            <w:rPrChange w:id="881" w:author="miranda syafira" w:date="2020-02-21T00:18:00Z">
              <w:rPr/>
            </w:rPrChange>
          </w:rPr>
          <w:t>adalah</w:t>
        </w:r>
      </w:ins>
      <w:ins w:id="882" w:author="miranda syafira" w:date="2020-02-20T21:20:00Z">
        <w:r w:rsidR="8A982ED2" w:rsidRPr="E9C214F4">
          <w:rPr>
            <w:rFonts w:ascii="Times New Roman"/>
            <w:sz w:val="24"/>
            <w:rPrChange w:id="883" w:author="miranda syafira" w:date="2020-02-21T00:18:00Z">
              <w:rPr/>
            </w:rPrChange>
          </w:rPr>
          <w:t xml:space="preserve"> </w:t>
        </w:r>
      </w:ins>
      <w:ins w:id="884" w:author="miranda syafira" w:date="2020-02-20T21:20:00Z">
        <w:r w:rsidR="8A982ED2" w:rsidRPr="EFC15FE5">
          <w:rPr>
            <w:rFonts w:ascii="Times New Roman"/>
            <w:sz w:val="24"/>
            <w:rPrChange w:id="885" w:author="miranda syafira" w:date="2020-02-21T00:18:00Z">
              <w:rPr/>
            </w:rPrChange>
          </w:rPr>
          <w:t>rangkaian</w:t>
        </w:r>
      </w:ins>
      <w:ins w:id="886" w:author="miranda syafira" w:date="2020-02-20T21:20:00Z">
        <w:r w:rsidR="8A982ED2" w:rsidRPr="DCA19167">
          <w:rPr>
            <w:rFonts w:ascii="Times New Roman"/>
            <w:sz w:val="24"/>
            <w:rPrChange w:id="887" w:author="miranda syafira" w:date="2020-02-21T00:18:00Z">
              <w:rPr/>
            </w:rPrChange>
          </w:rPr>
          <w:t xml:space="preserve"> </w:t>
        </w:r>
      </w:ins>
      <w:ins w:id="888" w:author="miranda syafira" w:date="2020-02-20T21:20:00Z">
        <w:r w:rsidR="8A982ED2" w:rsidRPr="64C4704B">
          <w:rPr>
            <w:rFonts w:ascii="Times New Roman"/>
            <w:sz w:val="24"/>
            <w:rPrChange w:id="889" w:author="miranda syafira" w:date="2020-02-21T00:18:00Z">
              <w:rPr/>
            </w:rPrChange>
          </w:rPr>
          <w:t>memiliki</w:t>
        </w:r>
      </w:ins>
      <w:ins w:id="890" w:author="miranda syafira" w:date="2020-02-20T21:20:00Z">
        <w:r w:rsidR="8A982ED2" w:rsidRPr="29CF7533">
          <w:rPr>
            <w:rFonts w:ascii="Times New Roman"/>
            <w:sz w:val="24"/>
            <w:rPrChange w:id="891" w:author="miranda syafira" w:date="2020-02-21T00:18:00Z">
              <w:rPr/>
            </w:rPrChange>
          </w:rPr>
          <w:t xml:space="preserve"> </w:t>
        </w:r>
      </w:ins>
      <w:ins w:id="892" w:author="miranda syafira" w:date="2020-02-20T21:20:00Z">
        <w:r w:rsidR="8A982ED2" w:rsidRPr="0B412262">
          <w:rPr>
            <w:rFonts w:ascii="Times New Roman"/>
            <w:sz w:val="24"/>
            <w:rPrChange w:id="893" w:author="miranda syafira" w:date="2020-02-21T00:18:00Z">
              <w:rPr/>
            </w:rPrChange>
          </w:rPr>
          <w:t>dua</w:t>
        </w:r>
      </w:ins>
      <w:ins w:id="894" w:author="miranda syafira" w:date="2020-02-20T21:20:00Z">
        <w:r w:rsidR="8A982ED2" w:rsidRPr="46CC6B54">
          <w:rPr>
            <w:rFonts w:ascii="Times New Roman"/>
            <w:sz w:val="24"/>
            <w:rPrChange w:id="895" w:author="miranda syafira" w:date="2020-02-21T00:18:00Z">
              <w:rPr/>
            </w:rPrChange>
          </w:rPr>
          <w:t xml:space="preserve"> </w:t>
        </w:r>
      </w:ins>
      <w:ins w:id="896" w:author="miranda syafira" w:date="2020-02-20T21:20:00Z">
        <w:r w:rsidR="8A982ED2" w:rsidRPr="B032A978">
          <w:rPr>
            <w:rFonts w:ascii="Times New Roman"/>
            <w:sz w:val="24"/>
            <w:rPrChange w:id="897" w:author="miranda syafira" w:date="2020-02-21T00:18:00Z">
              <w:rPr/>
            </w:rPrChange>
          </w:rPr>
          <w:t>jalur</w:t>
        </w:r>
      </w:ins>
      <w:ins w:id="898" w:author="miranda syafira" w:date="2020-02-20T21:20:00Z">
        <w:r w:rsidR="8A982ED2" w:rsidRPr="97B30B6E">
          <w:rPr>
            <w:rFonts w:ascii="Times New Roman"/>
            <w:sz w:val="24"/>
            <w:rPrChange w:id="899" w:author="miranda syafira" w:date="2020-02-21T00:18:00Z">
              <w:rPr/>
            </w:rPrChange>
          </w:rPr>
          <w:t xml:space="preserve"> </w:t>
        </w:r>
      </w:ins>
      <w:ins w:id="900" w:author="miranda syafira" w:date="2020-02-20T21:20:00Z">
        <w:r w:rsidR="8A982ED2" w:rsidRPr="CEBB0817">
          <w:rPr>
            <w:rFonts w:ascii="Times New Roman"/>
            <w:sz w:val="24"/>
            <w:rPrChange w:id="901" w:author="miranda syafira" w:date="2020-02-21T00:18:00Z">
              <w:rPr/>
            </w:rPrChange>
          </w:rPr>
          <w:t>umpan</w:t>
        </w:r>
      </w:ins>
      <w:ins w:id="902" w:author="miranda syafira" w:date="2020-02-20T21:20:00Z">
        <w:r w:rsidR="8A982ED2" w:rsidRPr="9F963886">
          <w:rPr>
            <w:rFonts w:ascii="Times New Roman"/>
            <w:sz w:val="24"/>
            <w:rPrChange w:id="903" w:author="miranda syafira" w:date="2020-02-21T00:18:00Z">
              <w:rPr/>
            </w:rPrChange>
          </w:rPr>
          <w:t xml:space="preserve"> </w:t>
        </w:r>
      </w:ins>
      <w:ins w:id="904" w:author="miranda syafira" w:date="2020-02-20T21:20:00Z">
        <w:r w:rsidR="8A982ED2" w:rsidRPr="97811DC4">
          <w:rPr>
            <w:rFonts w:ascii="Times New Roman"/>
            <w:sz w:val="24"/>
            <w:rPrChange w:id="905" w:author="miranda syafira" w:date="2020-02-21T00:18:00Z">
              <w:rPr/>
            </w:rPrChange>
          </w:rPr>
          <w:t>balik</w:t>
        </w:r>
      </w:ins>
      <w:ins w:id="906" w:author="miranda syafira" w:date="2020-02-20T21:20:00Z">
        <w:r w:rsidR="8A982ED2" w:rsidRPr="DF74D876">
          <w:rPr>
            <w:rFonts w:ascii="Times New Roman"/>
            <w:sz w:val="24"/>
            <w:rPrChange w:id="907" w:author="miranda syafira" w:date="2020-02-21T00:18:00Z">
              <w:rPr/>
            </w:rPrChange>
          </w:rPr>
          <w:t xml:space="preserve">, </w:t>
        </w:r>
      </w:ins>
      <w:ins w:id="908" w:author="miranda syafira" w:date="2020-02-20T21:20:00Z">
        <w:r w:rsidR="8A982ED2" w:rsidRPr="1E69B202">
          <w:rPr>
            <w:rFonts w:ascii="Times New Roman"/>
            <w:sz w:val="24"/>
            <w:rPrChange w:id="909" w:author="miranda syafira" w:date="2020-02-21T00:18:00Z">
              <w:rPr/>
            </w:rPrChange>
          </w:rPr>
          <w:t>satu</w:t>
        </w:r>
      </w:ins>
      <w:ins w:id="910" w:author="miranda syafira" w:date="2020-02-20T21:20:00Z">
        <w:r w:rsidR="8A982ED2" w:rsidRPr="96C6F987">
          <w:rPr>
            <w:rFonts w:ascii="Times New Roman"/>
            <w:sz w:val="24"/>
            <w:rPrChange w:id="911" w:author="miranda syafira" w:date="2020-02-21T00:18:00Z">
              <w:rPr/>
            </w:rPrChange>
          </w:rPr>
          <w:t xml:space="preserve"> </w:t>
        </w:r>
      </w:ins>
      <w:ins w:id="912" w:author="miranda syafira" w:date="2020-02-20T21:20:00Z">
        <w:r w:rsidR="8A982ED2" w:rsidRPr="20E73C50">
          <w:rPr>
            <w:rFonts w:ascii="Times New Roman"/>
            <w:sz w:val="24"/>
            <w:rPrChange w:id="913" w:author="miranda syafira" w:date="2020-02-21T00:18:00Z">
              <w:rPr/>
            </w:rPrChange>
          </w:rPr>
          <w:t>melalui</w:t>
        </w:r>
      </w:ins>
      <w:ins w:id="914" w:author="miranda syafira" w:date="2020-02-20T21:20:00Z">
        <w:r w:rsidR="8A982ED2" w:rsidRPr="1625F09A">
          <w:rPr>
            <w:rFonts w:ascii="Times New Roman"/>
            <w:sz w:val="24"/>
            <w:rPrChange w:id="915" w:author="miranda syafira" w:date="2020-02-21T00:18:00Z">
              <w:rPr/>
            </w:rPrChange>
          </w:rPr>
          <w:t xml:space="preserve"> </w:t>
        </w:r>
      </w:ins>
      <w:ins w:id="916" w:author="miranda syafira" w:date="2020-02-20T21:20:00Z">
        <w:r w:rsidR="8A982ED2" w:rsidRPr="93DE94F4">
          <w:rPr>
            <w:rFonts w:ascii="Times New Roman"/>
            <w:sz w:val="24"/>
            <w:rPrChange w:id="917" w:author="miranda syafira" w:date="2020-02-21T00:18:00Z">
              <w:rPr/>
            </w:rPrChange>
          </w:rPr>
          <w:t>kapasitor</w:t>
        </w:r>
      </w:ins>
      <w:ins w:id="918" w:author="miranda syafira" w:date="2020-02-20T21:20:00Z">
        <w:r w:rsidR="8A982ED2" w:rsidRPr="AB9A91BF">
          <w:rPr>
            <w:rFonts w:ascii="Times New Roman"/>
            <w:sz w:val="24"/>
            <w:rPrChange w:id="919" w:author="miranda syafira" w:date="2020-02-21T00:18:00Z">
              <w:rPr/>
            </w:rPrChange>
          </w:rPr>
          <w:t xml:space="preserve"> </w:t>
        </w:r>
      </w:ins>
      <w:ins w:id="920" w:author="miranda syafira" w:date="2020-02-20T21:20:00Z">
        <w:r w:rsidR="8A982ED2" w:rsidRPr="C417A0CF">
          <w:rPr>
            <w:rFonts w:ascii="Times New Roman"/>
            <w:sz w:val="24"/>
            <w:rPrChange w:id="921" w:author="miranda syafira" w:date="2020-02-21T00:18:00Z">
              <w:rPr/>
            </w:rPrChange>
          </w:rPr>
          <w:t>dan</w:t>
        </w:r>
      </w:ins>
      <w:ins w:id="922" w:author="miranda syafira" w:date="2020-02-20T21:20:00Z">
        <w:r w:rsidR="8A982ED2" w:rsidRPr="FAF42E38">
          <w:rPr>
            <w:rFonts w:ascii="Times New Roman"/>
            <w:sz w:val="24"/>
            <w:rPrChange w:id="923" w:author="miranda syafira" w:date="2020-02-21T00:18:00Z">
              <w:rPr/>
            </w:rPrChange>
          </w:rPr>
          <w:t xml:space="preserve"> </w:t>
        </w:r>
      </w:ins>
      <w:ins w:id="924" w:author="miranda syafira" w:date="2020-02-20T21:20:00Z">
        <w:r w:rsidR="8A982ED2" w:rsidRPr="DE45FA98">
          <w:rPr>
            <w:rFonts w:ascii="Times New Roman"/>
            <w:sz w:val="24"/>
            <w:rPrChange w:id="925" w:author="miranda syafira" w:date="2020-02-21T00:18:00Z">
              <w:rPr/>
            </w:rPrChange>
          </w:rPr>
          <w:t>lainnya</w:t>
        </w:r>
      </w:ins>
      <w:ins w:id="926" w:author="miranda syafira" w:date="2020-02-20T21:20:00Z">
        <w:r w:rsidR="8A982ED2" w:rsidRPr="AA4ECE2B">
          <w:rPr>
            <w:rFonts w:ascii="Times New Roman"/>
            <w:sz w:val="24"/>
            <w:rPrChange w:id="927" w:author="miranda syafira" w:date="2020-02-21T00:18:00Z">
              <w:rPr/>
            </w:rPrChange>
          </w:rPr>
          <w:t xml:space="preserve"> </w:t>
        </w:r>
      </w:ins>
      <w:ins w:id="928" w:author="miranda syafira" w:date="2020-02-20T21:20:00Z">
        <w:r w:rsidR="8A982ED2" w:rsidRPr="BFAEA625">
          <w:rPr>
            <w:rFonts w:ascii="Times New Roman"/>
            <w:sz w:val="24"/>
            <w:rPrChange w:id="929" w:author="miranda syafira" w:date="2020-02-21T00:18:00Z">
              <w:rPr/>
            </w:rPrChange>
          </w:rPr>
          <w:t>melalui</w:t>
        </w:r>
      </w:ins>
      <w:ins w:id="930" w:author="miranda syafira" w:date="2020-02-20T21:20:00Z">
        <w:r w:rsidR="8A982ED2" w:rsidRPr="162DF996">
          <w:rPr>
            <w:rFonts w:ascii="Times New Roman"/>
            <w:sz w:val="24"/>
            <w:rPrChange w:id="931" w:author="miranda syafira" w:date="2020-02-21T00:18:00Z">
              <w:rPr/>
            </w:rPrChange>
          </w:rPr>
          <w:t xml:space="preserve"> resistor.</w:t>
        </w:r>
      </w:ins>
    </w:p>
    <w:p>
      <w:pPr>
        <w:pStyle w:val="style4103"/>
        <w:spacing w:lineRule="auto" w:line="276"/>
        <w:ind w:left="0" w:firstLine="720"/>
        <w:jc w:val="center"/>
        <w:rPr>
          <w:rFonts w:ascii="Times New Roman" w:hAnsi="Times New Roman"/>
          <w:sz w:val="24"/>
        </w:rPr>
        <w:pPrChange w:id="932" w:author="miranda syafira" w:date="2020-02-21T00:18:00Z">
          <w:pPr>
            <w:pStyle w:val="style4103"/>
            <w:spacing w:lineRule="auto" w:line="276"/>
            <w:ind w:left="720"/>
            <w:jc w:val="center"/>
          </w:pPr>
        </w:pPrChange>
      </w:pPr>
      <w:ins w:id="933" w:author="miranda syafira" w:date="2020-02-20T21:21:00Z">
        <w:r w:rsidR="89FEA34C" w:rsidRPr="3E24FF4A">
          <w:rPr>
            <w:rFonts w:ascii="Times New Roman"/>
            <w:noProof/>
            <w:sz w:val="24"/>
            <w:lang w:val="id-ID" w:eastAsia="id-ID"/>
            <w:rPrChange w:id="934" w:author="miranda syafira" w:date="2020-02-21T00:18:00Z">
              <w:rPr>
                <w:noProof/>
                <w:lang w:val="id-ID" w:eastAsia="id-ID"/>
              </w:rPr>
            </w:rPrChange>
          </w:rPr>
          <w:drawing>
            <wp:inline distT="0" distB="0" distL="0" distR="0">
              <wp:extent cx="2294890" cy="1532255"/>
              <wp:effectExtent l="0" t="0" r="0" b="0"/>
              <wp:docPr id="1030" name="Image1"/>
              <wp:cNvGraphicFramePr>
                <a:graphicFrameLocks xmlns:a="http://schemas.openxmlformats.org/drawingml/2006/main" noChangeAspect="true" noSelect="false" noResize="false" noGrp="fals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"/>
                      <pic:cNvPicPr/>
                    </pic:nvPicPr>
                    <pic:blipFill rotWithShape="true"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94890" cy="1532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style4103"/>
        <w:spacing w:lineRule="auto" w:line="276"/>
        <w:ind w:left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Gambar</w:t>
      </w:r>
      <w:r>
        <w:rPr>
          <w:rFonts w:ascii="Times New Roman" w:hAnsi="Times New Roman"/>
          <w:sz w:val="24"/>
        </w:rPr>
        <w:t xml:space="preserve"> </w:t>
      </w:r>
      <w:ins w:id="935" w:author="miranda syafira" w:date="2020-02-20T21:21:00Z">
        <w:r w:rsidR="141A39F2">
          <w:rPr>
            <w:rFonts w:ascii="Times New Roman" w:hAnsi="Times New Roman"/>
            <w:sz w:val="24"/>
          </w:rPr>
          <w:t>5</w:t>
        </w:r>
      </w:ins>
      <w:del w:id="936" w:author="miranda syafira" w:date="2020-02-20T21:21:00Z">
        <w:r w:rsidDel="B183FCAD">
          <w:rPr>
            <w:rFonts w:ascii="Times New Roman" w:hAnsi="Times New Roman"/>
            <w:sz w:val="24"/>
          </w:rPr>
          <w:delText>4</w:delText>
        </w:r>
      </w:del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Realisasi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Rangkaian</w:t>
      </w:r>
    </w:p>
    <w:p>
      <w:pPr>
        <w:pStyle w:val="style0"/>
        <w:spacing w:lineRule="auto" w:line="276"/>
        <w:ind w:left="720"/>
        <w:jc w:val="both"/>
        <w:rPr>
          <w:ins w:id="937" w:author="miranda syafira" w:date="2020-02-20T21:35:00Z"/>
          <w:rFonts w:ascii="Times New Roman" w:cs="Times New Roman" w:hAnsi="Times New Roman"/>
          <w:sz w:val="24"/>
          <w:szCs w:val="24"/>
        </w:rPr>
        <w:pPrChange w:id="938" w:author="miranda syafira" w:date="2020-02-21T00:22:00Z">
          <w:pPr>
            <w:pStyle w:val="style0"/>
            <w:spacing w:lineRule="auto" w:line="276"/>
            <w:jc w:val="both"/>
          </w:pPr>
        </w:pPrChange>
      </w:pPr>
      <w:ins w:id="939" w:author="miranda syafira" w:date="2020-02-20T21:25:00Z">
        <w:r w:rsidR="AB35C3D7">
          <w:rPr>
            <w:rFonts w:ascii="Times New Roman" w:cs="Times New Roman" w:hAnsi="Times New Roman"/>
            <w:sz w:val="24"/>
            <w:szCs w:val="24"/>
          </w:rPr>
          <w:t>Untuk</w:t>
        </w:r>
      </w:ins>
      <w:ins w:id="940" w:author="miranda syafira" w:date="2020-02-20T21:25:00Z">
        <w:r w:rsidR="AB35C3D7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941" w:author="miranda syafira" w:date="2020-02-20T21:25:00Z">
        <w:r w:rsidR="AB35C3D7">
          <w:rPr>
            <w:rFonts w:ascii="Times New Roman" w:cs="Times New Roman" w:hAnsi="Times New Roman"/>
            <w:sz w:val="24"/>
            <w:szCs w:val="24"/>
          </w:rPr>
          <w:t>dapat</w:t>
        </w:r>
      </w:ins>
      <w:ins w:id="942" w:author="miranda syafira" w:date="2020-02-20T21:25:00Z">
        <w:r w:rsidR="AB35C3D7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943" w:author="miranda syafira" w:date="2020-02-20T21:25:00Z">
        <w:r w:rsidR="AB35C3D7">
          <w:rPr>
            <w:rFonts w:ascii="Times New Roman" w:cs="Times New Roman" w:hAnsi="Times New Roman"/>
            <w:sz w:val="24"/>
            <w:szCs w:val="24"/>
          </w:rPr>
          <w:t>merancang</w:t>
        </w:r>
      </w:ins>
      <w:ins w:id="944" w:author="miranda syafira" w:date="2020-02-20T21:25:00Z">
        <w:r w:rsidR="AB35C3D7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945" w:author="miranda syafira" w:date="2020-02-20T21:25:00Z">
        <w:r w:rsidR="AB35C3D7">
          <w:rPr>
            <w:rFonts w:ascii="Times New Roman" w:cs="Times New Roman" w:hAnsi="Times New Roman"/>
            <w:sz w:val="24"/>
            <w:szCs w:val="24"/>
          </w:rPr>
          <w:t>rangkaian</w:t>
        </w:r>
      </w:ins>
      <w:ins w:id="946" w:author="miranda syafira" w:date="2020-02-20T21:25:00Z">
        <w:r w:rsidR="AB35C3D7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947" w:author="miranda syafira" w:date="2020-02-20T21:25:00Z">
        <w:r w:rsidR="AB35C3D7">
          <w:rPr>
            <w:rFonts w:ascii="Times New Roman" w:cs="Times New Roman" w:hAnsi="Times New Roman"/>
            <w:sz w:val="24"/>
            <w:szCs w:val="24"/>
          </w:rPr>
          <w:t>tersebut</w:t>
        </w:r>
      </w:ins>
      <w:ins w:id="948" w:author="miranda syafira" w:date="2020-02-20T21:25:00Z">
        <w:r w:rsidR="AB35C3D7">
          <w:rPr>
            <w:rFonts w:ascii="Times New Roman" w:cs="Times New Roman" w:hAnsi="Times New Roman"/>
            <w:sz w:val="24"/>
            <w:szCs w:val="24"/>
          </w:rPr>
          <w:t xml:space="preserve">, </w:t>
        </w:r>
      </w:ins>
      <w:ins w:id="949" w:author="miranda syafira" w:date="2020-02-20T21:25:00Z">
        <w:r w:rsidR="AB35C3D7">
          <w:rPr>
            <w:rFonts w:ascii="Times New Roman" w:cs="Times New Roman" w:hAnsi="Times New Roman"/>
            <w:sz w:val="24"/>
            <w:szCs w:val="24"/>
          </w:rPr>
          <w:t>memerlukan</w:t>
        </w:r>
      </w:ins>
      <w:ins w:id="950" w:author="miranda syafira" w:date="2020-02-20T21:25:00Z">
        <w:r w:rsidR="AB35C3D7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951" w:author="miranda syafira" w:date="2020-02-20T21:25:00Z">
        <w:r w:rsidR="AB35C3D7">
          <w:rPr>
            <w:rFonts w:ascii="Times New Roman" w:cs="Times New Roman" w:hAnsi="Times New Roman"/>
            <w:sz w:val="24"/>
            <w:szCs w:val="24"/>
          </w:rPr>
          <w:t>beberapa</w:t>
        </w:r>
      </w:ins>
      <w:ins w:id="952" w:author="miranda syafira" w:date="2020-02-20T21:25:00Z">
        <w:r w:rsidR="AB35C3D7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953" w:author="miranda syafira" w:date="2020-02-20T21:25:00Z">
        <w:r w:rsidR="AB35C3D7">
          <w:rPr>
            <w:rFonts w:ascii="Times New Roman" w:cs="Times New Roman" w:hAnsi="Times New Roman"/>
            <w:sz w:val="24"/>
            <w:szCs w:val="24"/>
          </w:rPr>
          <w:t>dasar</w:t>
        </w:r>
      </w:ins>
      <w:ins w:id="954" w:author="miranda syafira" w:date="2020-02-20T21:25:00Z">
        <w:r w:rsidR="AB35C3D7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955" w:author="miranda syafira" w:date="2020-02-20T21:25:00Z">
        <w:r w:rsidR="AB35C3D7">
          <w:rPr>
            <w:rFonts w:ascii="Times New Roman" w:cs="Times New Roman" w:hAnsi="Times New Roman"/>
            <w:sz w:val="24"/>
            <w:szCs w:val="24"/>
          </w:rPr>
          <w:t>perancanga</w:t>
        </w:r>
      </w:ins>
      <w:ins w:id="956" w:author="miranda syafira" w:date="2020-02-20T21:26:00Z">
        <w:r w:rsidR="F044614F">
          <w:rPr>
            <w:rFonts w:ascii="Times New Roman" w:cs="Times New Roman" w:hAnsi="Times New Roman"/>
            <w:sz w:val="24"/>
            <w:szCs w:val="24"/>
          </w:rPr>
          <w:t>ngan</w:t>
        </w:r>
      </w:ins>
      <w:ins w:id="957" w:author="miranda syafira" w:date="2020-02-20T21:26:00Z">
        <w:r w:rsidR="F044614F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958" w:author="miranda syafira" w:date="2020-02-20T21:35:00Z">
        <w:r w:rsidR="B37F85D7">
          <w:rPr>
            <w:rFonts w:ascii="Times New Roman" w:cs="Times New Roman" w:hAnsi="Times New Roman"/>
            <w:sz w:val="24"/>
            <w:szCs w:val="24"/>
          </w:rPr>
          <w:t>sebagai</w:t>
        </w:r>
      </w:ins>
      <w:ins w:id="959" w:author="miranda syafira" w:date="2020-02-20T21:35:00Z">
        <w:r w:rsidR="B37F85D7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960" w:author="miranda syafira" w:date="2020-02-20T21:35:00Z">
        <w:r w:rsidR="B37F85D7">
          <w:rPr>
            <w:rFonts w:ascii="Times New Roman" w:cs="Times New Roman" w:hAnsi="Times New Roman"/>
            <w:sz w:val="24"/>
            <w:szCs w:val="24"/>
          </w:rPr>
          <w:t>berikut</w:t>
        </w:r>
      </w:ins>
      <w:ins w:id="961" w:author="miranda syafira" w:date="2020-02-20T21:35:00Z">
        <w:r w:rsidR="B37F85D7">
          <w:rPr>
            <w:rFonts w:ascii="Times New Roman" w:cs="Times New Roman" w:hAnsi="Times New Roman"/>
            <w:sz w:val="24"/>
            <w:szCs w:val="24"/>
          </w:rPr>
          <w:t>.</w:t>
        </w:r>
      </w:ins>
    </w:p>
    <w:p>
      <w:pPr>
        <w:pStyle w:val="style179"/>
        <w:numPr>
          <w:ilvl w:val="0"/>
          <w:numId w:val="2"/>
        </w:numPr>
        <w:spacing w:lineRule="auto" w:line="276"/>
        <w:ind w:firstLine="0"/>
        <w:jc w:val="both"/>
        <w:rPr>
          <w:ins w:id="962" w:author="miranda syafira" w:date="2020-02-20T21:37:00Z"/>
          <w:rFonts w:ascii="Times New Roman" w:cs="Times New Roman"/>
          <w:sz w:val="24"/>
          <w:szCs w:val="24"/>
          <w:rPrChange w:id="963" w:author="miranda syafira" w:date="2020-02-21T00:18:00Z">
            <w:rPr>
              <w:ins w:id="964" w:author="miranda syafira" w:date="2020-02-20T21:37:00Z"/>
            </w:rPr>
          </w:rPrChange>
        </w:rPr>
        <w:pPrChange w:id="965" w:author="miranda syafira" w:date="2020-02-21T00:18:00Z">
          <w:pPr>
            <w:pStyle w:val="style179"/>
            <w:numPr>
              <w:ilvl w:val="0"/>
              <w:numId w:val="9"/>
            </w:numPr>
            <w:spacing w:lineRule="auto" w:line="276"/>
            <w:ind w:hanging="360"/>
            <w:jc w:val="both"/>
          </w:pPr>
        </w:pPrChange>
      </w:pPr>
      <w:ins w:id="966" w:author="miranda syafira" w:date="2020-02-20T21:37:00Z">
        <w:r w:rsidR="A25CB261" w:rsidRPr="1FDC8BA4">
          <w:rPr>
            <w:rFonts w:ascii="Times New Roman" w:cs="Times New Roman"/>
            <w:sz w:val="24"/>
            <w:szCs w:val="24"/>
            <w:rPrChange w:id="967" w:author="miranda syafira" w:date="2020-02-21T00:18:00Z">
              <w:rPr/>
            </w:rPrChange>
          </w:rPr>
          <w:t>Menentukan</w:t>
        </w:r>
      </w:ins>
      <w:ins w:id="968" w:author="miranda syafira" w:date="2020-02-20T21:37:00Z">
        <w:r w:rsidR="A25CB261" w:rsidRPr="C5759107">
          <w:rPr>
            <w:rFonts w:ascii="Times New Roman" w:cs="Times New Roman"/>
            <w:sz w:val="24"/>
            <w:szCs w:val="24"/>
            <w:rPrChange w:id="969" w:author="miranda syafira" w:date="2020-02-21T00:18:00Z">
              <w:rPr/>
            </w:rPrChange>
          </w:rPr>
          <w:t xml:space="preserve"> </w:t>
        </w:r>
      </w:ins>
      <w:ins w:id="970" w:author="miranda syafira" w:date="2020-02-20T21:37:00Z">
        <w:r w:rsidR="A25CB261" w:rsidRPr="F323BF03">
          <w:rPr>
            <w:rFonts w:ascii="Times New Roman" w:cs="Times New Roman"/>
            <w:sz w:val="24"/>
            <w:szCs w:val="24"/>
            <w:rPrChange w:id="971" w:author="miranda syafira" w:date="2020-02-21T00:18:00Z">
              <w:rPr/>
            </w:rPrChange>
          </w:rPr>
          <w:t>nilai</w:t>
        </w:r>
      </w:ins>
      <w:ins w:id="972" w:author="miranda syafira" w:date="2020-02-20T21:37:00Z">
        <w:r w:rsidR="A25CB261" w:rsidRPr="9F034F73">
          <w:rPr>
            <w:rFonts w:ascii="Times New Roman" w:cs="Times New Roman"/>
            <w:sz w:val="24"/>
            <w:szCs w:val="24"/>
            <w:rPrChange w:id="973" w:author="miranda syafira" w:date="2020-02-21T00:18:00Z">
              <w:rPr/>
            </w:rPrChange>
          </w:rPr>
          <w:t xml:space="preserve"> C </w:t>
        </w:r>
      </w:ins>
    </w:p>
    <w:p>
      <w:pPr>
        <w:pStyle w:val="style179"/>
        <w:numPr>
          <w:ilvl w:val="0"/>
          <w:numId w:val="2"/>
        </w:numPr>
        <w:spacing w:lineRule="auto" w:line="276"/>
        <w:ind w:firstLine="0"/>
        <w:jc w:val="both"/>
        <w:rPr>
          <w:ins w:id="974" w:author="miranda syafira" w:date="2020-02-20T21:37:00Z"/>
          <w:rFonts w:ascii="Times New Roman" w:cs="Times New Roman"/>
          <w:sz w:val="24"/>
          <w:szCs w:val="24"/>
          <w:rPrChange w:id="975" w:author="miranda syafira" w:date="2020-02-21T00:18:00Z">
            <w:rPr>
              <w:ins w:id="976" w:author="miranda syafira" w:date="2020-02-20T21:37:00Z"/>
            </w:rPr>
          </w:rPrChange>
        </w:rPr>
        <w:pPrChange w:id="977" w:author="miranda syafira" w:date="2020-02-21T00:18:00Z">
          <w:pPr>
            <w:pStyle w:val="style179"/>
            <w:numPr>
              <w:ilvl w:val="0"/>
              <w:numId w:val="9"/>
            </w:numPr>
            <w:spacing w:lineRule="auto" w:line="276"/>
            <w:ind w:hanging="360"/>
            <w:jc w:val="both"/>
          </w:pPr>
        </w:pPrChange>
      </w:pPr>
      <w:ins w:id="978" w:author="miranda syafira" w:date="2020-02-20T21:37:00Z">
        <w:r w:rsidR="2BD3B298" w:rsidRPr="8FFEFEDE">
          <w:rPr>
            <w:rFonts w:ascii="Times New Roman" w:cs="Times New Roman"/>
            <w:sz w:val="24"/>
            <w:szCs w:val="24"/>
            <w:rPrChange w:id="979" w:author="miranda syafira" w:date="2020-02-21T00:18:00Z">
              <w:rPr/>
            </w:rPrChange>
          </w:rPr>
          <w:t>Menentukan</w:t>
        </w:r>
      </w:ins>
      <w:ins w:id="980" w:author="miranda syafira" w:date="2020-02-20T21:37:00Z">
        <w:r w:rsidR="2BD3B298" w:rsidRPr="95586BE3">
          <w:rPr>
            <w:rFonts w:ascii="Times New Roman" w:cs="Times New Roman"/>
            <w:sz w:val="24"/>
            <w:szCs w:val="24"/>
            <w:rPrChange w:id="981" w:author="miranda syafira" w:date="2020-02-21T00:18:00Z">
              <w:rPr/>
            </w:rPrChange>
          </w:rPr>
          <w:t xml:space="preserve"> </w:t>
        </w:r>
      </w:ins>
      <w:ins w:id="982" w:author="miranda syafira" w:date="2020-02-20T21:37:00Z">
        <w:r w:rsidR="2BD3B298" w:rsidRPr="D2D65FCD">
          <w:rPr>
            <w:rFonts w:ascii="Times New Roman" w:cs="Times New Roman"/>
            <w:sz w:val="24"/>
            <w:szCs w:val="24"/>
            <w:rPrChange w:id="983" w:author="miranda syafira" w:date="2020-02-21T00:18:00Z">
              <w:rPr/>
            </w:rPrChange>
          </w:rPr>
          <w:t>nilai</w:t>
        </w:r>
      </w:ins>
      <w:ins w:id="984" w:author="miranda syafira" w:date="2020-02-20T21:37:00Z">
        <w:r w:rsidR="2BD3B298" w:rsidRPr="4B02CA5C">
          <w:rPr>
            <w:rFonts w:ascii="Times New Roman" w:cs="Times New Roman"/>
            <w:sz w:val="24"/>
            <w:szCs w:val="24"/>
            <w:rPrChange w:id="985" w:author="miranda syafira" w:date="2020-02-21T00:18:00Z">
              <w:rPr/>
            </w:rPrChange>
          </w:rPr>
          <w:t xml:space="preserve"> R1 </w:t>
        </w:r>
      </w:ins>
      <w:ins w:id="986" w:author="miranda syafira" w:date="2020-02-20T21:37:00Z">
        <w:r w:rsidR="2BD3B298" w:rsidRPr="E992407C">
          <w:rPr>
            <w:rFonts w:ascii="Times New Roman" w:cs="Times New Roman"/>
            <w:sz w:val="24"/>
            <w:szCs w:val="24"/>
            <w:rPrChange w:id="987" w:author="miranda syafira" w:date="2020-02-21T00:18:00Z">
              <w:rPr/>
            </w:rPrChange>
          </w:rPr>
          <w:t>dan</w:t>
        </w:r>
      </w:ins>
      <w:ins w:id="988" w:author="miranda syafira" w:date="2020-02-20T21:37:00Z">
        <w:r w:rsidR="2BD3B298" w:rsidRPr="F9C55C59">
          <w:rPr>
            <w:rFonts w:ascii="Times New Roman" w:cs="Times New Roman"/>
            <w:sz w:val="24"/>
            <w:szCs w:val="24"/>
            <w:rPrChange w:id="989" w:author="miranda syafira" w:date="2020-02-21T00:18:00Z">
              <w:rPr/>
            </w:rPrChange>
          </w:rPr>
          <w:t xml:space="preserve"> R2 </w:t>
        </w:r>
      </w:ins>
      <w:ins w:id="990" w:author="miranda syafira" w:date="2020-02-20T21:37:00Z">
        <w:r w:rsidR="2BD3B298" w:rsidRPr="235920CD">
          <w:rPr>
            <w:rFonts w:ascii="Times New Roman" w:cs="Times New Roman"/>
            <w:sz w:val="24"/>
            <w:szCs w:val="24"/>
            <w:rPrChange w:id="991" w:author="miranda syafira" w:date="2020-02-21T00:18:00Z">
              <w:rPr/>
            </w:rPrChange>
          </w:rPr>
          <w:t>dari</w:t>
        </w:r>
      </w:ins>
      <w:ins w:id="992" w:author="miranda syafira" w:date="2020-02-20T21:37:00Z">
        <w:r w:rsidR="2BD3B298" w:rsidRPr="6C769624">
          <w:rPr>
            <w:rFonts w:ascii="Times New Roman" w:cs="Times New Roman"/>
            <w:sz w:val="24"/>
            <w:szCs w:val="24"/>
            <w:rPrChange w:id="993" w:author="miranda syafira" w:date="2020-02-21T00:18:00Z">
              <w:rPr/>
            </w:rPrChange>
          </w:rPr>
          <w:t xml:space="preserve"> </w:t>
        </w:r>
      </w:ins>
      <w:ins w:id="994" w:author="miranda syafira" w:date="2020-02-20T21:37:00Z">
        <w:r w:rsidR="2BD3B298" w:rsidRPr="75613D1C">
          <w:rPr>
            <w:rFonts w:ascii="Times New Roman" w:cs="Times New Roman"/>
            <w:sz w:val="24"/>
            <w:szCs w:val="24"/>
            <w:rPrChange w:id="995" w:author="miranda syafira" w:date="2020-02-21T00:18:00Z">
              <w:rPr/>
            </w:rPrChange>
          </w:rPr>
          <w:t>besarnya</w:t>
        </w:r>
      </w:ins>
      <w:ins w:id="996" w:author="miranda syafira" w:date="2020-02-20T21:37:00Z">
        <w:r w:rsidR="2BD3B298" w:rsidRPr="3C993B81">
          <w:rPr>
            <w:rFonts w:ascii="Times New Roman" w:cs="Times New Roman"/>
            <w:sz w:val="24"/>
            <w:szCs w:val="24"/>
            <w:rPrChange w:id="997" w:author="miranda syafira" w:date="2020-02-21T00:18:00Z">
              <w:rPr/>
            </w:rPrChange>
          </w:rPr>
          <w:t xml:space="preserve"> </w:t>
        </w:r>
      </w:ins>
      <w:ins w:id="998" w:author="miranda syafira" w:date="2020-02-20T21:37:00Z">
        <w:r w:rsidR="2BD3B298" w:rsidRPr="C45349EE">
          <w:rPr>
            <w:rFonts w:ascii="Times New Roman" w:cs="Times New Roman"/>
            <w:sz w:val="24"/>
            <w:szCs w:val="24"/>
            <w:rPrChange w:id="999" w:author="miranda syafira" w:date="2020-02-21T00:18:00Z">
              <w:rPr/>
            </w:rPrChange>
          </w:rPr>
          <w:t>pe</w:t>
        </w:r>
      </w:ins>
      <w:ins w:id="1000" w:author="miranda syafira" w:date="2020-02-20T21:37:00Z">
        <w:r w:rsidR="2BD3B298" w:rsidRPr="723AF9C6">
          <w:rPr>
            <w:rFonts w:ascii="Times New Roman" w:cs="Times New Roman"/>
            <w:sz w:val="24"/>
            <w:szCs w:val="24"/>
            <w:rPrChange w:id="1001" w:author="miranda syafira" w:date="2020-02-21T00:18:00Z">
              <w:rPr/>
            </w:rPrChange>
          </w:rPr>
          <w:t>nguatan</w:t>
        </w:r>
      </w:ins>
      <w:ins w:id="1002" w:author="miranda syafira" w:date="2020-02-20T21:37:00Z">
        <w:r w:rsidR="2BD3B298" w:rsidRPr="F1BA89B7">
          <w:rPr>
            <w:rFonts w:ascii="Times New Roman" w:cs="Times New Roman"/>
            <w:sz w:val="24"/>
            <w:szCs w:val="24"/>
            <w:rPrChange w:id="1003" w:author="miranda syafira" w:date="2020-02-21T00:18:00Z">
              <w:rPr/>
            </w:rPrChange>
          </w:rPr>
          <w:t xml:space="preserve"> Av yang </w:t>
        </w:r>
      </w:ins>
      <w:ins w:id="1004" w:author="miranda syafira" w:date="2020-02-20T21:37:00Z">
        <w:r w:rsidR="2BD3B298" w:rsidRPr="6AB26DC4">
          <w:rPr>
            <w:rFonts w:ascii="Times New Roman" w:cs="Times New Roman"/>
            <w:sz w:val="24"/>
            <w:szCs w:val="24"/>
            <w:rPrChange w:id="1005" w:author="miranda syafira" w:date="2020-02-21T00:18:00Z">
              <w:rPr/>
            </w:rPrChange>
          </w:rPr>
          <w:t>ingin</w:t>
        </w:r>
      </w:ins>
      <w:ins w:id="1006" w:author="miranda syafira" w:date="2020-02-20T21:37:00Z">
        <w:r w:rsidR="2BD3B298" w:rsidRPr="EFD32A45">
          <w:rPr>
            <w:rFonts w:ascii="Times New Roman" w:cs="Times New Roman"/>
            <w:sz w:val="24"/>
            <w:szCs w:val="24"/>
            <w:rPrChange w:id="1007" w:author="miranda syafira" w:date="2020-02-21T00:18:00Z">
              <w:rPr/>
            </w:rPrChange>
          </w:rPr>
          <w:t xml:space="preserve"> </w:t>
        </w:r>
      </w:ins>
      <w:ins w:id="1008" w:author="miranda syafira" w:date="2020-02-20T21:37:00Z">
        <w:r w:rsidR="2BD3B298" w:rsidRPr="BF16B60A">
          <w:rPr>
            <w:rFonts w:ascii="Times New Roman" w:cs="Times New Roman"/>
            <w:sz w:val="24"/>
            <w:szCs w:val="24"/>
            <w:rPrChange w:id="1009" w:author="miranda syafira" w:date="2020-02-21T00:18:00Z">
              <w:rPr/>
            </w:rPrChange>
          </w:rPr>
          <w:t>dicapai</w:t>
        </w:r>
      </w:ins>
    </w:p>
    <w:p>
      <w:pPr>
        <w:pStyle w:val="style179"/>
        <w:numPr>
          <w:ilvl w:val="0"/>
          <w:numId w:val="0"/>
        </w:numPr>
        <w:spacing w:lineRule="auto" w:line="276"/>
        <w:ind w:firstLine="0"/>
        <w:jc w:val="center"/>
        <w:rPr>
          <w:ins w:id="1010" w:author="miranda syafira" w:date="2020-02-20T21:37:00Z"/>
          <w:rFonts w:ascii="Times New Roman" w:cs="Times New Roman"/>
          <w:sz w:val="24"/>
          <w:szCs w:val="24"/>
          <w:rPrChange w:id="1011" w:author="miranda syafira" w:date="2020-02-21T00:18:00Z">
            <w:rPr>
              <w:ins w:id="1012" w:author="miranda syafira" w:date="2020-02-20T21:37:00Z"/>
            </w:rPr>
          </w:rPrChange>
        </w:rPr>
        <w:pPrChange w:id="1013" w:author="miranda syafira" w:date="2020-02-21T00:18:00Z">
          <w:pPr>
            <w:pStyle w:val="style179"/>
            <w:numPr>
              <w:ilvl w:val="0"/>
              <w:numId w:val="9"/>
            </w:numPr>
            <w:spacing w:lineRule="auto" w:line="276"/>
            <w:ind w:hanging="360"/>
            <w:jc w:val="both"/>
          </w:pPr>
        </w:pPrChange>
      </w:pPr>
      <w:ins w:id="1014" w:author="miranda syafira" w:date="2020-02-20T21:38:00Z">
        <w:r w:rsidR="5E531D5B" w:rsidRPr="9D6CCBFA">
          <w:rPr>
            <w:rFonts w:ascii="Times New Roman" w:cs="Times New Roman"/>
            <w:noProof/>
            <w:sz w:val="24"/>
            <w:szCs w:val="24"/>
            <w:lang w:val="id-ID" w:eastAsia="id-ID"/>
            <w:rPrChange w:id="1015" w:author="miranda syafira" w:date="2020-02-21T00:18:00Z">
              <w:rPr>
                <w:noProof/>
                <w:lang w:val="id-ID" w:eastAsia="id-ID"/>
              </w:rPr>
            </w:rPrChange>
          </w:rPr>
          <w:drawing>
            <wp:inline distT="0" distB="0" distL="0" distR="0">
              <wp:extent cx="926275" cy="435428"/>
              <wp:effectExtent l="0" t="0" r="7620" b="3175"/>
              <wp:docPr id="1031" name="Image1"/>
              <wp:cNvGraphicFramePr>
                <a:graphicFrameLocks xmlns:a="http://schemas.openxmlformats.org/drawingml/2006/main" noChangeAspect="true" noSelect="false" noResize="false" noGrp="fals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"/>
                      <pic:cNvPicPr/>
                    </pic:nvPicPr>
                    <pic:blipFill rotWithShape="true"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6275" cy="4354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style179"/>
        <w:numPr>
          <w:ilvl w:val="0"/>
          <w:numId w:val="2"/>
        </w:numPr>
        <w:spacing w:lineRule="auto" w:line="276"/>
        <w:ind w:firstLine="0"/>
        <w:jc w:val="both"/>
        <w:rPr>
          <w:ins w:id="1016" w:author="miranda syafira" w:date="2020-02-20T21:37:00Z"/>
          <w:rFonts w:ascii="Times New Roman" w:cs="Times New Roman"/>
          <w:sz w:val="24"/>
          <w:szCs w:val="24"/>
          <w:rPrChange w:id="1017" w:author="miranda syafira" w:date="2020-02-21T00:18:00Z">
            <w:rPr>
              <w:ins w:id="1018" w:author="miranda syafira" w:date="2020-02-20T21:37:00Z"/>
            </w:rPr>
          </w:rPrChange>
        </w:rPr>
        <w:pPrChange w:id="1019" w:author="miranda syafira" w:date="2020-02-21T00:18:00Z">
          <w:pPr>
            <w:pStyle w:val="style179"/>
            <w:numPr>
              <w:ilvl w:val="0"/>
              <w:numId w:val="9"/>
            </w:numPr>
            <w:spacing w:lineRule="auto" w:line="276"/>
            <w:ind w:hanging="360"/>
            <w:jc w:val="both"/>
          </w:pPr>
        </w:pPrChange>
      </w:pPr>
      <w:ins w:id="1020" w:author="miranda syafira" w:date="2020-02-20T21:37:00Z">
        <w:r w:rsidR="20C678AD" w:rsidRPr="99BA0A19">
          <w:rPr>
            <w:rFonts w:ascii="Times New Roman" w:cs="Times New Roman"/>
            <w:sz w:val="24"/>
            <w:szCs w:val="24"/>
            <w:rPrChange w:id="1021" w:author="miranda syafira" w:date="2020-02-21T00:18:00Z">
              <w:rPr/>
            </w:rPrChange>
          </w:rPr>
          <w:t>Menentukan</w:t>
        </w:r>
      </w:ins>
      <w:ins w:id="1022" w:author="miranda syafira" w:date="2020-02-20T21:37:00Z">
        <w:r w:rsidR="20C678AD" w:rsidRPr="F6C82F89">
          <w:rPr>
            <w:rFonts w:ascii="Times New Roman" w:cs="Times New Roman"/>
            <w:sz w:val="24"/>
            <w:szCs w:val="24"/>
            <w:rPrChange w:id="1023" w:author="miranda syafira" w:date="2020-02-21T00:18:00Z">
              <w:rPr/>
            </w:rPrChange>
          </w:rPr>
          <w:t xml:space="preserve"> </w:t>
        </w:r>
      </w:ins>
      <w:ins w:id="1024" w:author="miranda syafira" w:date="2020-02-20T21:37:00Z">
        <w:r w:rsidR="20C678AD" w:rsidRPr="1A25EBD7">
          <w:rPr>
            <w:rFonts w:ascii="Times New Roman" w:cs="Times New Roman"/>
            <w:sz w:val="24"/>
            <w:szCs w:val="24"/>
            <w:rPrChange w:id="1025" w:author="miranda syafira" w:date="2020-02-21T00:18:00Z">
              <w:rPr/>
            </w:rPrChange>
          </w:rPr>
          <w:t>nilai</w:t>
        </w:r>
      </w:ins>
      <w:ins w:id="1026" w:author="miranda syafira" w:date="2020-02-20T21:37:00Z">
        <w:r w:rsidR="20C678AD" w:rsidRPr="CB80D9B4">
          <w:rPr>
            <w:rFonts w:ascii="Times New Roman" w:cs="Times New Roman"/>
            <w:sz w:val="24"/>
            <w:szCs w:val="24"/>
            <w:rPrChange w:id="1027" w:author="miranda syafira" w:date="2020-02-21T00:18:00Z">
              <w:rPr/>
            </w:rPrChange>
          </w:rPr>
          <w:t xml:space="preserve"> R3 </w:t>
        </w:r>
      </w:ins>
      <w:ins w:id="1028" w:author="miranda syafira" w:date="2020-02-20T21:37:00Z">
        <w:r w:rsidR="20C678AD" w:rsidRPr="482A6C9A">
          <w:rPr>
            <w:rFonts w:ascii="Times New Roman" w:cs="Times New Roman"/>
            <w:sz w:val="24"/>
            <w:szCs w:val="24"/>
            <w:rPrChange w:id="1029" w:author="miranda syafira" w:date="2020-02-21T00:18:00Z">
              <w:rPr/>
            </w:rPrChange>
          </w:rPr>
          <w:t>dengan</w:t>
        </w:r>
      </w:ins>
      <w:ins w:id="1030" w:author="miranda syafira" w:date="2020-02-20T21:37:00Z">
        <w:r w:rsidR="20C678AD" w:rsidRPr="223EA27E">
          <w:rPr>
            <w:rFonts w:ascii="Times New Roman" w:cs="Times New Roman"/>
            <w:sz w:val="24"/>
            <w:szCs w:val="24"/>
            <w:rPrChange w:id="1031" w:author="miranda syafira" w:date="2020-02-21T00:18:00Z">
              <w:rPr/>
            </w:rPrChange>
          </w:rPr>
          <w:t xml:space="preserve"> </w:t>
        </w:r>
      </w:ins>
      <w:ins w:id="1032" w:author="miranda syafira" w:date="2020-02-20T21:37:00Z">
        <w:r w:rsidR="20C678AD" w:rsidRPr="DDF22AEC">
          <w:rPr>
            <w:rFonts w:ascii="Times New Roman" w:cs="Times New Roman"/>
            <w:sz w:val="24"/>
            <w:szCs w:val="24"/>
            <w:rPrChange w:id="1033" w:author="miranda syafira" w:date="2020-02-21T00:18:00Z">
              <w:rPr/>
            </w:rPrChange>
          </w:rPr>
          <w:t>besar</w:t>
        </w:r>
      </w:ins>
      <w:ins w:id="1034" w:author="miranda syafira" w:date="2020-02-20T21:37:00Z">
        <w:r w:rsidR="20C678AD" w:rsidRPr="542AE716">
          <w:rPr>
            <w:rFonts w:ascii="Times New Roman" w:cs="Times New Roman"/>
            <w:sz w:val="24"/>
            <w:szCs w:val="24"/>
            <w:rPrChange w:id="1035" w:author="miranda syafira" w:date="2020-02-21T00:18:00Z">
              <w:rPr/>
            </w:rPrChange>
          </w:rPr>
          <w:t xml:space="preserve"> </w:t>
        </w:r>
      </w:ins>
      <w:ins w:id="1036" w:author="miranda syafira" w:date="2020-02-20T21:37:00Z">
        <w:r w:rsidR="20C678AD" w:rsidRPr="D2413879">
          <w:rPr>
            <w:rFonts w:ascii="Times New Roman" w:cs="Times New Roman"/>
            <w:sz w:val="24"/>
            <w:szCs w:val="24"/>
            <w:rPrChange w:id="1037" w:author="miranda syafira" w:date="2020-02-21T00:18:00Z">
              <w:rPr/>
            </w:rPrChange>
          </w:rPr>
          <w:t>frekuensi</w:t>
        </w:r>
      </w:ins>
      <w:ins w:id="1038" w:author="miranda syafira" w:date="2020-02-20T21:37:00Z">
        <w:r w:rsidR="20C678AD" w:rsidRPr="C016AB66">
          <w:rPr>
            <w:rFonts w:ascii="Times New Roman" w:cs="Times New Roman"/>
            <w:sz w:val="24"/>
            <w:szCs w:val="24"/>
            <w:rPrChange w:id="1039" w:author="miranda syafira" w:date="2020-02-21T00:18:00Z">
              <w:rPr/>
            </w:rPrChange>
          </w:rPr>
          <w:t xml:space="preserve"> </w:t>
        </w:r>
      </w:ins>
      <w:ins w:id="1040" w:author="miranda syafira" w:date="2020-02-20T21:37:00Z">
        <w:r w:rsidR="20C678AD" w:rsidRPr="D3CAC6E9">
          <w:rPr>
            <w:rFonts w:ascii="Times New Roman" w:cs="Times New Roman"/>
            <w:sz w:val="24"/>
            <w:szCs w:val="24"/>
            <w:rPrChange w:id="1041" w:author="miranda syafira" w:date="2020-02-21T00:18:00Z">
              <w:rPr/>
            </w:rPrChange>
          </w:rPr>
          <w:t>tengah</w:t>
        </w:r>
      </w:ins>
      <w:ins w:id="1042" w:author="miranda syafira" w:date="2020-02-20T21:37:00Z">
        <w:r w:rsidR="20C678AD" w:rsidRPr="EC6311FB">
          <w:rPr>
            <w:rFonts w:ascii="Times New Roman" w:cs="Times New Roman"/>
            <w:sz w:val="24"/>
            <w:szCs w:val="24"/>
            <w:rPrChange w:id="1043" w:author="miranda syafira" w:date="2020-02-21T00:18:00Z">
              <w:rPr/>
            </w:rPrChange>
          </w:rPr>
          <w:t xml:space="preserve"> f0 yang </w:t>
        </w:r>
      </w:ins>
      <w:ins w:id="1044" w:author="miranda syafira" w:date="2020-02-20T21:37:00Z">
        <w:r w:rsidR="20C678AD" w:rsidRPr="96E168EF">
          <w:rPr>
            <w:rFonts w:ascii="Times New Roman" w:cs="Times New Roman"/>
            <w:sz w:val="24"/>
            <w:szCs w:val="24"/>
            <w:rPrChange w:id="1045" w:author="miranda syafira" w:date="2020-02-21T00:18:00Z">
              <w:rPr/>
            </w:rPrChange>
          </w:rPr>
          <w:t>diinginkan</w:t>
        </w:r>
      </w:ins>
    </w:p>
    <w:p>
      <w:pPr>
        <w:pStyle w:val="style179"/>
        <w:numPr>
          <w:ilvl w:val="0"/>
          <w:numId w:val="0"/>
        </w:numPr>
        <w:spacing w:lineRule="auto" w:line="276"/>
        <w:ind w:firstLine="0"/>
        <w:jc w:val="center"/>
        <w:rPr>
          <w:ins w:id="1046" w:author="miranda syafira" w:date="2020-02-20T21:37:00Z"/>
          <w:rFonts w:ascii="Times New Roman" w:cs="Times New Roman"/>
          <w:sz w:val="24"/>
          <w:szCs w:val="24"/>
          <w:rPrChange w:id="1047" w:author="miranda syafira" w:date="2020-02-21T00:18:00Z">
            <w:rPr>
              <w:ins w:id="1048" w:author="miranda syafira" w:date="2020-02-20T21:37:00Z"/>
            </w:rPr>
          </w:rPrChange>
        </w:rPr>
        <w:pPrChange w:id="1049" w:author="miranda syafira" w:date="2020-02-21T00:18:00Z">
          <w:pPr>
            <w:pStyle w:val="style179"/>
            <w:numPr>
              <w:ilvl w:val="0"/>
              <w:numId w:val="9"/>
            </w:numPr>
            <w:spacing w:lineRule="auto" w:line="276"/>
            <w:ind w:hanging="360"/>
            <w:jc w:val="both"/>
          </w:pPr>
        </w:pPrChange>
      </w:pPr>
      <w:ins w:id="1050" w:author="miranda syafira" w:date="2020-02-20T21:40:00Z">
        <w:r w:rsidR="80228F9B" w:rsidRPr="F0E43DF3">
          <w:rPr>
            <w:rFonts w:ascii="Times New Roman" w:cs="Times New Roman"/>
            <w:noProof/>
            <w:sz w:val="24"/>
            <w:szCs w:val="24"/>
            <w:lang w:val="id-ID" w:eastAsia="id-ID"/>
            <w:rPrChange w:id="1051" w:author="miranda syafira" w:date="2020-02-21T00:18:00Z">
              <w:rPr>
                <w:noProof/>
                <w:lang w:val="id-ID" w:eastAsia="id-ID"/>
              </w:rPr>
            </w:rPrChange>
          </w:rPr>
          <w:drawing>
            <wp:inline distT="0" distB="0" distL="0" distR="0">
              <wp:extent cx="1591293" cy="468432"/>
              <wp:effectExtent l="0" t="0" r="0" b="8255"/>
              <wp:docPr id="1032" name="Image1"/>
              <wp:cNvGraphicFramePr>
                <a:graphicFrameLocks xmlns:a="http://schemas.openxmlformats.org/drawingml/2006/main" noChangeAspect="true" noSelect="false" noResize="false" noGrp="fals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"/>
                      <pic:cNvPicPr/>
                    </pic:nvPicPr>
                    <pic:blipFill rotWithShape="true"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91293" cy="4684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style179"/>
        <w:numPr>
          <w:ilvl w:val="0"/>
          <w:numId w:val="2"/>
        </w:numPr>
        <w:spacing w:lineRule="auto" w:line="276"/>
        <w:ind w:firstLine="0"/>
        <w:jc w:val="both"/>
        <w:rPr>
          <w:ins w:id="1052" w:author="miranda syafira" w:date="2020-02-20T21:37:00Z"/>
          <w:rFonts w:ascii="Times New Roman" w:cs="Times New Roman"/>
          <w:sz w:val="24"/>
          <w:szCs w:val="24"/>
          <w:rPrChange w:id="1053" w:author="miranda syafira" w:date="2020-02-21T00:18:00Z">
            <w:rPr>
              <w:ins w:id="1054" w:author="miranda syafira" w:date="2020-02-20T21:37:00Z"/>
            </w:rPr>
          </w:rPrChange>
        </w:rPr>
        <w:pPrChange w:id="1055" w:author="miranda syafira" w:date="2020-02-21T00:18:00Z">
          <w:pPr>
            <w:pStyle w:val="style179"/>
            <w:numPr>
              <w:ilvl w:val="0"/>
              <w:numId w:val="9"/>
            </w:numPr>
            <w:spacing w:lineRule="auto" w:line="276"/>
            <w:ind w:hanging="360"/>
            <w:jc w:val="both"/>
          </w:pPr>
        </w:pPrChange>
      </w:pPr>
      <w:ins w:id="1056" w:author="miranda syafira" w:date="2020-02-20T21:37:00Z">
        <w:r w:rsidR="756D356B" w:rsidRPr="28902EA6">
          <w:rPr>
            <w:rFonts w:ascii="Times New Roman" w:cs="Times New Roman"/>
            <w:sz w:val="24"/>
            <w:szCs w:val="24"/>
            <w:rPrChange w:id="1057" w:author="miranda syafira" w:date="2020-02-21T00:18:00Z">
              <w:rPr/>
            </w:rPrChange>
          </w:rPr>
          <w:t>M</w:t>
        </w:r>
      </w:ins>
      <w:ins w:id="1058" w:author="miranda syafira" w:date="2020-02-20T21:37:00Z">
        <w:r w:rsidR="756D356B" w:rsidRPr="2DCC5AD5">
          <w:rPr>
            <w:rFonts w:ascii="Times New Roman" w:cs="Times New Roman"/>
            <w:sz w:val="24"/>
            <w:szCs w:val="24"/>
            <w:rPrChange w:id="1059" w:author="miranda syafira" w:date="2020-02-21T00:18:00Z">
              <w:rPr/>
            </w:rPrChange>
          </w:rPr>
          <w:t>emastikan</w:t>
        </w:r>
      </w:ins>
      <w:ins w:id="1060" w:author="miranda syafira" w:date="2020-02-20T21:37:00Z">
        <w:r w:rsidR="756D356B" w:rsidRPr="CA314B6A">
          <w:rPr>
            <w:rFonts w:ascii="Times New Roman" w:cs="Times New Roman"/>
            <w:sz w:val="24"/>
            <w:szCs w:val="24"/>
            <w:rPrChange w:id="1061" w:author="miranda syafira" w:date="2020-02-21T00:18:00Z">
              <w:rPr/>
            </w:rPrChange>
          </w:rPr>
          <w:t xml:space="preserve"> </w:t>
        </w:r>
      </w:ins>
      <w:ins w:id="1062" w:author="miranda syafira" w:date="2020-02-20T21:37:00Z">
        <w:r w:rsidR="756D356B" w:rsidRPr="812F0D3F">
          <w:rPr>
            <w:rFonts w:ascii="Times New Roman" w:cs="Times New Roman"/>
            <w:sz w:val="24"/>
            <w:szCs w:val="24"/>
            <w:rPrChange w:id="1063" w:author="miranda syafira" w:date="2020-02-21T00:18:00Z">
              <w:rPr/>
            </w:rPrChange>
          </w:rPr>
          <w:t>nilai</w:t>
        </w:r>
      </w:ins>
      <w:ins w:id="1064" w:author="miranda syafira" w:date="2020-02-20T21:37:00Z">
        <w:r w:rsidR="756D356B" w:rsidRPr="15E84C95">
          <w:rPr>
            <w:rFonts w:ascii="Times New Roman" w:cs="Times New Roman"/>
            <w:sz w:val="24"/>
            <w:szCs w:val="24"/>
            <w:rPrChange w:id="1065" w:author="miranda syafira" w:date="2020-02-21T00:18:00Z">
              <w:rPr/>
            </w:rPrChange>
          </w:rPr>
          <w:t xml:space="preserve"> Q </w:t>
        </w:r>
      </w:ins>
      <w:ins w:id="1066" w:author="miranda syafira" w:date="2020-02-20T21:37:00Z">
        <w:r w:rsidR="756D356B" w:rsidRPr="B01317FA">
          <w:rPr>
            <w:rFonts w:ascii="Times New Roman" w:cs="Times New Roman"/>
            <w:sz w:val="24"/>
            <w:szCs w:val="24"/>
            <w:rPrChange w:id="1067" w:author="miranda syafira" w:date="2020-02-21T00:18:00Z">
              <w:rPr/>
            </w:rPrChange>
          </w:rPr>
          <w:t>lebih</w:t>
        </w:r>
      </w:ins>
      <w:ins w:id="1068" w:author="miranda syafira" w:date="2020-02-20T21:37:00Z">
        <w:r w:rsidR="756D356B" w:rsidRPr="1DE508B5">
          <w:rPr>
            <w:rFonts w:ascii="Times New Roman" w:cs="Times New Roman"/>
            <w:sz w:val="24"/>
            <w:szCs w:val="24"/>
            <w:rPrChange w:id="1069" w:author="miranda syafira" w:date="2020-02-21T00:18:00Z">
              <w:rPr/>
            </w:rPrChange>
          </w:rPr>
          <w:t xml:space="preserve"> </w:t>
        </w:r>
      </w:ins>
      <w:ins w:id="1070" w:author="miranda syafira" w:date="2020-02-20T21:37:00Z">
        <w:r w:rsidR="756D356B" w:rsidRPr="318481F9">
          <w:rPr>
            <w:rFonts w:ascii="Times New Roman" w:cs="Times New Roman"/>
            <w:sz w:val="24"/>
            <w:szCs w:val="24"/>
            <w:rPrChange w:id="1071" w:author="miranda syafira" w:date="2020-02-21T00:18:00Z">
              <w:rPr/>
            </w:rPrChange>
          </w:rPr>
          <w:t>dari</w:t>
        </w:r>
      </w:ins>
      <w:ins w:id="1072" w:author="miranda syafira" w:date="2020-02-20T21:37:00Z">
        <w:r w:rsidR="756D356B" w:rsidRPr="8351C9E2">
          <w:rPr>
            <w:rFonts w:ascii="Times New Roman" w:cs="Times New Roman"/>
            <w:sz w:val="24"/>
            <w:szCs w:val="24"/>
            <w:rPrChange w:id="1073" w:author="miranda syafira" w:date="2020-02-21T00:18:00Z">
              <w:rPr/>
            </w:rPrChange>
          </w:rPr>
          <w:t xml:space="preserve"> 1</w:t>
        </w:r>
      </w:ins>
    </w:p>
    <w:p>
      <w:pPr>
        <w:pStyle w:val="style179"/>
        <w:numPr>
          <w:ilvl w:val="0"/>
          <w:numId w:val="0"/>
        </w:numPr>
        <w:spacing w:lineRule="auto" w:line="276"/>
        <w:ind w:firstLine="0"/>
        <w:jc w:val="center"/>
        <w:rPr>
          <w:rFonts w:ascii="Times New Roman" w:cs="Times New Roman" w:hAnsi="Times New Roman"/>
          <w:sz w:val="24"/>
          <w:szCs w:val="24"/>
        </w:rPr>
        <w:pPrChange w:id="1074" w:author="miranda syafira" w:date="2020-02-21T00:18:00Z">
          <w:pPr>
            <w:pStyle w:val="style179"/>
            <w:numPr>
              <w:ilvl w:val="0"/>
              <w:numId w:val="9"/>
            </w:numPr>
            <w:spacing w:lineRule="auto" w:line="276"/>
            <w:ind w:hanging="360"/>
            <w:jc w:val="both"/>
          </w:pPr>
        </w:pPrChange>
      </w:pPr>
      <w:ins w:id="1075" w:author="miranda syafira" w:date="2020-02-20T21:40:00Z">
        <w:r w:rsidR="4E6505FB" w:rsidRPr="BC34FAE4">
          <w:rPr>
            <w:rFonts w:ascii="Times New Roman" w:cs="Times New Roman"/>
            <w:noProof/>
            <w:sz w:val="24"/>
            <w:szCs w:val="24"/>
            <w:lang w:val="id-ID" w:eastAsia="id-ID"/>
            <w:rPrChange w:id="1076" w:author="miranda syafira" w:date="2020-02-21T00:18:00Z">
              <w:rPr>
                <w:noProof/>
                <w:lang w:val="id-ID" w:eastAsia="id-ID"/>
              </w:rPr>
            </w:rPrChange>
          </w:rPr>
          <w:drawing>
            <wp:inline distT="0" distB="0" distL="0" distR="0">
              <wp:extent cx="1151907" cy="515327"/>
              <wp:effectExtent l="0" t="0" r="0" b="0"/>
              <wp:docPr id="1033" name="Image1"/>
              <wp:cNvGraphicFramePr>
                <a:graphicFrameLocks xmlns:a="http://schemas.openxmlformats.org/drawingml/2006/main" noChangeAspect="true" noSelect="false" noResize="false" noGrp="fals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"/>
                      <pic:cNvPicPr/>
                    </pic:nvPicPr>
                    <pic:blipFill rotWithShape="true"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1907" cy="5153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style179"/>
        <w:numPr>
          <w:ilvl w:val="0"/>
          <w:numId w:val="9"/>
        </w:numPr>
        <w:spacing w:after="0" w:lineRule="auto" w:line="276"/>
        <w:ind w:hanging="72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Metode</w:t>
      </w:r>
    </w:p>
    <w:p>
      <w:pPr>
        <w:pStyle w:val="style0"/>
        <w:spacing w:after="0" w:lineRule="auto" w:line="276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Praktikum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diperlukan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lat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berikut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resistor 68Ω, 180 Ω, 2.7k Ω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k</w:t>
      </w:r>
      <w:r>
        <w:rPr>
          <w:rFonts w:ascii="Times New Roman" w:cs="Times New Roman" w:hAnsi="Times New Roman"/>
          <w:sz w:val="24"/>
          <w:szCs w:val="24"/>
        </w:rPr>
        <w:t>apasitor</w:t>
      </w:r>
      <w:r>
        <w:rPr>
          <w:rFonts w:ascii="Times New Roman" w:cs="Times New Roman" w:hAnsi="Times New Roman"/>
          <w:sz w:val="24"/>
          <w:szCs w:val="24"/>
        </w:rPr>
        <w:t xml:space="preserve"> 0.01µ, </w:t>
      </w:r>
      <w:r>
        <w:rPr>
          <w:rFonts w:ascii="Times New Roman" w:cs="Times New Roman" w:hAnsi="Times New Roman"/>
          <w:sz w:val="24"/>
          <w:szCs w:val="24"/>
        </w:rPr>
        <w:t xml:space="preserve">Op Amp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osiloskop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NI My </w:t>
      </w:r>
      <w:r>
        <w:rPr>
          <w:rFonts w:ascii="Times New Roman" w:cs="Times New Roman" w:hAnsi="Times New Roman"/>
          <w:sz w:val="24"/>
          <w:szCs w:val="24"/>
        </w:rPr>
        <w:t>Daq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 w:lineRule="auto" w:line="276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Terdapat</w:t>
      </w:r>
      <w:r>
        <w:rPr>
          <w:rFonts w:ascii="Times New Roman" w:cs="Times New Roman" w:hAnsi="Times New Roman"/>
          <w:sz w:val="24"/>
          <w:szCs w:val="24"/>
        </w:rPr>
        <w:t xml:space="preserve"> 2 </w:t>
      </w:r>
      <w:r>
        <w:rPr>
          <w:rFonts w:ascii="Times New Roman" w:cs="Times New Roman" w:hAnsi="Times New Roman"/>
          <w:sz w:val="24"/>
          <w:szCs w:val="24"/>
        </w:rPr>
        <w:t>percobaan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harus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praktikum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spacing w:after="0" w:lineRule="auto" w:line="276"/>
        <w:jc w:val="both"/>
        <w:rPr>
          <w:del w:id="1077" w:author="miranda syafira" w:date="2020-02-20T21:21:00Z"/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Melihat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karakteristik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sinyal</w:t>
      </w:r>
      <w:r>
        <w:rPr>
          <w:rFonts w:ascii="Times New Roman" w:cs="Times New Roman" w:hAnsi="Times New Roman"/>
          <w:sz w:val="24"/>
          <w:szCs w:val="24"/>
        </w:rPr>
        <w:t xml:space="preserve"> RCD</w:t>
      </w:r>
    </w:p>
    <w:p>
      <w:pPr>
        <w:pStyle w:val="style179"/>
        <w:numPr>
          <w:ilvl w:val="0"/>
          <w:numId w:val="1"/>
        </w:numPr>
        <w:spacing w:after="0" w:lineRule="auto" w:line="276"/>
        <w:jc w:val="both"/>
        <w:rPr>
          <w:del w:id="1078" w:author="miranda syafira" w:date="2020-02-20T21:21:00Z"/>
          <w:rFonts w:ascii="Times New Roman" w:cs="Times New Roman"/>
          <w:noProof/>
          <w:sz w:val="24"/>
          <w:szCs w:val="24"/>
          <w:rPrChange w:id="1079" w:author="miranda syafira" w:date="2020-02-21T00:18:00Z">
            <w:rPr>
              <w:del w:id="1080" w:author="miranda syafira" w:date="2020-02-20T21:21:00Z"/>
              <w:noProof/>
            </w:rPr>
          </w:rPrChange>
        </w:rPr>
        <w:pPrChange w:id="1081" w:author="miranda syafira" w:date="2020-02-21T00:18:00Z">
          <w:pPr>
            <w:pStyle w:val="style0"/>
            <w:spacing w:after="0" w:lineRule="auto" w:line="276"/>
            <w:jc w:val="both"/>
          </w:pPr>
        </w:pPrChange>
      </w:pPr>
    </w:p>
    <w:p>
      <w:pPr>
        <w:pStyle w:val="style179"/>
        <w:numPr>
          <w:ilvl w:val="0"/>
          <w:numId w:val="1"/>
        </w:numPr>
        <w:spacing w:after="0" w:lineRule="auto" w:line="276"/>
        <w:jc w:val="both"/>
        <w:rPr>
          <w:rFonts w:ascii="Times New Roman" w:cs="Times New Roman"/>
          <w:noProof/>
          <w:sz w:val="24"/>
          <w:szCs w:val="24"/>
          <w:rPrChange w:id="1082" w:author="miranda syafira" w:date="2020-02-21T00:18:00Z">
            <w:rPr>
              <w:noProof/>
            </w:rPr>
          </w:rPrChange>
        </w:rPr>
        <w:pPrChange w:id="1083" w:author="miranda syafira" w:date="2020-02-21T00:18:00Z">
          <w:pPr>
            <w:pStyle w:val="style0"/>
            <w:spacing w:after="0" w:lineRule="auto" w:line="276"/>
            <w:jc w:val="both"/>
          </w:pPr>
        </w:pPrChange>
      </w:pP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sz w:val="24"/>
          <w:szCs w:val="24"/>
        </w:rPr>
      </w:pPr>
      <w:r w:rsidRPr="BD107BB7">
        <w:rPr>
          <w:rFonts w:ascii="Times New Roman" w:cs="Times New Roman"/>
          <w:noProof/>
          <w:sz w:val="24"/>
          <w:szCs w:val="24"/>
          <w:lang w:val="id-ID" w:eastAsia="id-ID"/>
          <w:rPrChange w:id="1084" w:author="miranda syafira" w:date="2020-02-21T00:18:00Z">
            <w:rPr>
              <w:noProof/>
              <w:lang w:val="id-ID" w:eastAsia="id-ID"/>
            </w:rPr>
          </w:rPrChange>
        </w:rPr>
        <w:drawing>
          <wp:inline distT="0" distB="0" distL="0" distR="0">
            <wp:extent cx="2294890" cy="3016333"/>
            <wp:effectExtent l="0" t="0" r="0" b="12700"/>
            <wp:docPr id="1034" name="Image1"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>
      <w:pPr>
        <w:pStyle w:val="style0"/>
        <w:spacing w:after="0" w:lineRule="auto" w:line="276"/>
        <w:jc w:val="both"/>
        <w:rPr>
          <w:del w:id="1085" w:author="miranda syafira" w:date="2020-02-21T00:18:00Z"/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jc w:val="both"/>
        <w:rPr>
          <w:ins w:id="1086" w:author="miranda syafira" w:date="2020-02-21T00:18:00Z"/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jc w:val="both"/>
        <w:rPr>
          <w:ins w:id="1087" w:author="miranda syafira" w:date="2020-02-21T00:18:00Z"/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jc w:val="both"/>
        <w:rPr>
          <w:ins w:id="1088" w:author="miranda syafira" w:date="2020-02-21T00:18:00Z"/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jc w:val="both"/>
        <w:rPr>
          <w:ins w:id="1089" w:author="vivo 1609" w:date="2020-02-21T07:33:00Z"/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jc w:val="both"/>
        <w:rPr>
          <w:ins w:id="1090" w:author="vivo 1609" w:date="2020-02-21T07:33:00Z"/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jc w:val="both"/>
        <w:rPr>
          <w:ins w:id="1091" w:author="vivo 1609" w:date="2020-02-21T07:33:00Z"/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jc w:val="both"/>
        <w:rPr>
          <w:ins w:id="1092" w:author="vivo 1609" w:date="2020-02-21T07:33:00Z"/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jc w:val="both"/>
        <w:rPr>
          <w:ins w:id="1093" w:author="vivo 1609" w:date="2020-02-21T07:33:00Z"/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</w:t>
      </w:r>
      <w:r>
        <w:rPr>
          <w:rFonts w:ascii="Times New Roman" w:cs="Times New Roman" w:hAnsi="Times New Roman"/>
          <w:sz w:val="24"/>
          <w:szCs w:val="24"/>
        </w:rPr>
        <w:t>erancang</w:t>
      </w:r>
      <w:r>
        <w:rPr>
          <w:rFonts w:ascii="Times New Roman" w:cs="Times New Roman" w:hAnsi="Times New Roman"/>
          <w:sz w:val="24"/>
          <w:szCs w:val="24"/>
        </w:rPr>
        <w:t xml:space="preserve"> filter </w:t>
      </w:r>
      <w:r>
        <w:rPr>
          <w:rFonts w:ascii="Times New Roman" w:cs="Times New Roman" w:hAnsi="Times New Roman"/>
          <w:sz w:val="24"/>
          <w:szCs w:val="24"/>
        </w:rPr>
        <w:t>sinyal</w:t>
      </w:r>
      <w:r>
        <w:rPr>
          <w:rFonts w:ascii="Times New Roman" w:cs="Times New Roman" w:hAnsi="Times New Roman"/>
          <w:sz w:val="24"/>
          <w:szCs w:val="24"/>
        </w:rPr>
        <w:t xml:space="preserve"> RCD</w:t>
      </w:r>
    </w:p>
    <w:p>
      <w:pPr>
        <w:pStyle w:val="style0"/>
        <w:spacing w:after="0" w:lineRule="auto" w:line="276"/>
        <w:jc w:val="left"/>
        <w:rPr>
          <w:del w:id="1094" w:author="miranda syafira" w:date="2020-02-20T21:21:00Z"/>
          <w:rFonts w:ascii="Times New Roman" w:cs="Times New Roman" w:hAnsi="Times New Roman"/>
          <w:sz w:val="24"/>
          <w:szCs w:val="24"/>
        </w:rPr>
        <w:pPrChange w:id="1095" w:author="miranda syafira" w:date="2020-02-21T00:18:00Z">
          <w:pPr>
            <w:pStyle w:val="style0"/>
            <w:spacing w:after="0" w:lineRule="auto" w:line="276"/>
            <w:jc w:val="both"/>
          </w:pPr>
        </w:pPrChange>
      </w:pPr>
      <w:r w:rsidRPr="9B102915">
        <w:rPr>
          <w:rFonts w:ascii="Times New Roman" w:cs="Times New Roman"/>
          <w:noProof/>
          <w:sz w:val="24"/>
          <w:szCs w:val="24"/>
          <w:lang w:val="id-ID" w:eastAsia="id-ID"/>
          <w:rPrChange w:id="1096" w:author="miranda syafira" w:date="2020-02-21T00:18:00Z">
            <w:rPr>
              <w:noProof/>
              <w:lang w:val="id-ID" w:eastAsia="id-ID"/>
            </w:rPr>
          </w:rPrChange>
        </w:rPr>
        <w:drawing>
          <wp:inline distT="0" distB="0" distL="0" distR="0">
            <wp:extent cx="2294890" cy="3799840"/>
            <wp:effectExtent l="0" t="0" r="0" b="10160"/>
            <wp:docPr id="1035" name="Image1"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8"/>
              </a:graphicData>
            </a:graphic>
          </wp:inline>
        </w:drawing>
      </w:r>
    </w:p>
    <w:p>
      <w:pPr>
        <w:pStyle w:val="style0"/>
        <w:spacing w:after="0" w:lineRule="auto" w:line="276"/>
        <w:rPr>
          <w:ins w:id="1097" w:author="miranda syafira" w:date="2020-02-20T21:21:00Z"/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rPr>
          <w:ins w:id="1098" w:author="miranda syafira" w:date="2020-02-20T21:21:00Z"/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jc w:val="both"/>
        <w:rPr>
          <w:del w:id="1099" w:author="miranda syafira" w:date="2020-02-20T21:21:00Z"/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jc w:val="left"/>
        <w:rPr>
          <w:rFonts w:ascii="Times New Roman" w:cs="Times New Roman" w:hAnsi="Times New Roman"/>
          <w:sz w:val="24"/>
          <w:szCs w:val="24"/>
        </w:rPr>
        <w:pPrChange w:id="1100" w:author="miranda syafira" w:date="2020-02-21T00:18:00Z">
          <w:pPr>
            <w:pStyle w:val="style0"/>
            <w:spacing w:after="0" w:lineRule="auto" w:line="276"/>
            <w:jc w:val="both"/>
          </w:pPr>
        </w:pPrChange>
      </w:pPr>
      <w:del w:id="1101" w:author="miranda syafira" w:date="2020-02-20T21:21:00Z">
        <w:r w:rsidDel="8ADF9946">
          <w:rPr>
            <w:rFonts w:ascii="Times New Roman" w:cs="Times New Roman" w:hAnsi="Times New Roman"/>
            <w:sz w:val="24"/>
            <w:szCs w:val="24"/>
          </w:rPr>
          <w:delText xml:space="preserve">  </w:delText>
        </w:r>
      </w:del>
    </w:p>
    <w:p>
      <w:pPr>
        <w:pStyle w:val="style179"/>
        <w:numPr>
          <w:ilvl w:val="0"/>
          <w:numId w:val="9"/>
        </w:numPr>
        <w:spacing w:lineRule="auto" w:line="276"/>
        <w:jc w:val="both"/>
        <w:rPr>
          <w:ins w:id="1102" w:author="miranda syafira" w:date="2020-02-20T21:22:00Z"/>
          <w:rFonts w:ascii="Times New Roman" w:cs="Times New Roman" w:hAnsi="Times New Roman"/>
          <w:b/>
          <w:sz w:val="24"/>
          <w:szCs w:val="24"/>
        </w:rPr>
        <w:pPrChange w:id="1103" w:author="miranda syafira" w:date="2020-02-21T00:18:00Z">
          <w:pPr>
            <w:pStyle w:val="style0"/>
            <w:spacing w:lineRule="auto" w:line="276"/>
            <w:jc w:val="both"/>
          </w:pPr>
        </w:pPrChange>
      </w:pPr>
      <w:r w:rsidRPr="C45DC278">
        <w:rPr>
          <w:rFonts w:ascii="Times New Roman" w:cs="Times New Roman"/>
          <w:b/>
          <w:sz w:val="24"/>
          <w:szCs w:val="24"/>
          <w:rPrChange w:id="1104" w:author="miranda syafira" w:date="2020-02-21T00:18:00Z">
            <w:rPr/>
          </w:rPrChange>
        </w:rPr>
        <w:t>Hasil</w:t>
      </w:r>
      <w:r w:rsidRPr="3187E344">
        <w:rPr>
          <w:rFonts w:ascii="Times New Roman" w:cs="Times New Roman"/>
          <w:b/>
          <w:sz w:val="24"/>
          <w:szCs w:val="24"/>
          <w:rPrChange w:id="1105" w:author="miranda syafira" w:date="2020-02-21T00:18:00Z">
            <w:rPr/>
          </w:rPrChange>
        </w:rPr>
        <w:t xml:space="preserve"> </w:t>
      </w:r>
      <w:r w:rsidRPr="0B592821">
        <w:rPr>
          <w:rFonts w:ascii="Times New Roman" w:cs="Times New Roman"/>
          <w:b/>
          <w:sz w:val="24"/>
          <w:szCs w:val="24"/>
          <w:rPrChange w:id="1106" w:author="miranda syafira" w:date="2020-02-21T00:18:00Z">
            <w:rPr/>
          </w:rPrChange>
        </w:rPr>
        <w:t>dan</w:t>
      </w:r>
      <w:r w:rsidRPr="9284E08E">
        <w:rPr>
          <w:rFonts w:ascii="Times New Roman" w:cs="Times New Roman"/>
          <w:b/>
          <w:sz w:val="24"/>
          <w:szCs w:val="24"/>
          <w:rPrChange w:id="1107" w:author="miranda syafira" w:date="2020-02-21T00:18:00Z">
            <w:rPr/>
          </w:rPrChange>
        </w:rPr>
        <w:t xml:space="preserve"> </w:t>
      </w:r>
      <w:r w:rsidRPr="6EA26B3B">
        <w:rPr>
          <w:rFonts w:ascii="Times New Roman" w:cs="Times New Roman"/>
          <w:b/>
          <w:sz w:val="24"/>
          <w:szCs w:val="24"/>
          <w:rPrChange w:id="1108" w:author="miranda syafira" w:date="2020-02-21T00:18:00Z">
            <w:rPr/>
          </w:rPrChange>
        </w:rPr>
        <w:t>Pembahasan</w:t>
      </w:r>
    </w:p>
    <w:p>
      <w:pPr>
        <w:pStyle w:val="style0"/>
        <w:spacing w:lineRule="auto" w:line="276"/>
        <w:ind w:firstLine="360"/>
        <w:jc w:val="both"/>
        <w:rPr>
          <w:ins w:id="1109" w:author="miranda syafira" w:date="2020-02-20T21:55:00Z"/>
          <w:rFonts w:ascii="Times New Roman" w:cs="Times New Roman" w:hAnsi="Times New Roman"/>
          <w:sz w:val="24"/>
          <w:szCs w:val="24"/>
        </w:rPr>
        <w:pPrChange w:id="1110" w:author="miranda syafira" w:date="2020-02-21T00:18:00Z">
          <w:pPr>
            <w:pStyle w:val="style0"/>
            <w:spacing w:lineRule="auto" w:line="276"/>
            <w:jc w:val="both"/>
          </w:pPr>
        </w:pPrChange>
      </w:pPr>
      <w:ins w:id="1111" w:author="miranda syafira" w:date="2020-02-20T21:22:00Z">
        <w:r w:rsidR="4F54B605" w:rsidRPr="DDD51FA6">
          <w:rPr>
            <w:rFonts w:ascii="Times New Roman" w:cs="Times New Roman"/>
            <w:sz w:val="24"/>
            <w:szCs w:val="24"/>
            <w:rPrChange w:id="1112" w:author="miranda syafira" w:date="2020-02-21T00:18:00Z">
              <w:rPr/>
            </w:rPrChange>
          </w:rPr>
          <w:t>Pada</w:t>
        </w:r>
      </w:ins>
      <w:ins w:id="1113" w:author="miranda syafira" w:date="2020-02-20T21:22:00Z">
        <w:r w:rsidR="4F54B605" w:rsidRPr="EDEDADC6">
          <w:rPr>
            <w:rFonts w:ascii="Times New Roman" w:cs="Times New Roman"/>
            <w:sz w:val="24"/>
            <w:szCs w:val="24"/>
            <w:rPrChange w:id="1114" w:author="miranda syafira" w:date="2020-02-21T00:18:00Z">
              <w:rPr/>
            </w:rPrChange>
          </w:rPr>
          <w:t xml:space="preserve"> </w:t>
        </w:r>
      </w:ins>
      <w:ins w:id="1115" w:author="miranda syafira" w:date="2020-02-20T21:22:00Z">
        <w:r w:rsidR="4F54B605" w:rsidRPr="0660BE4C">
          <w:rPr>
            <w:rFonts w:ascii="Times New Roman" w:cs="Times New Roman"/>
            <w:sz w:val="24"/>
            <w:szCs w:val="24"/>
            <w:rPrChange w:id="1116" w:author="miranda syafira" w:date="2020-02-21T00:18:00Z">
              <w:rPr/>
            </w:rPrChange>
          </w:rPr>
          <w:t>percobaan</w:t>
        </w:r>
      </w:ins>
      <w:ins w:id="1117" w:author="miranda syafira" w:date="2020-02-20T21:22:00Z">
        <w:r w:rsidR="4F54B605" w:rsidRPr="1CBAEC00">
          <w:rPr>
            <w:rFonts w:ascii="Times New Roman" w:cs="Times New Roman"/>
            <w:sz w:val="24"/>
            <w:szCs w:val="24"/>
            <w:rPrChange w:id="1118" w:author="miranda syafira" w:date="2020-02-21T00:18:00Z">
              <w:rPr/>
            </w:rPrChange>
          </w:rPr>
          <w:t xml:space="preserve"> yang </w:t>
        </w:r>
      </w:ins>
      <w:ins w:id="1119" w:author="miranda syafira" w:date="2020-02-20T21:22:00Z">
        <w:r w:rsidR="4F54B605" w:rsidRPr="468B564C">
          <w:rPr>
            <w:rFonts w:ascii="Times New Roman" w:cs="Times New Roman"/>
            <w:sz w:val="24"/>
            <w:szCs w:val="24"/>
            <w:rPrChange w:id="1120" w:author="miranda syafira" w:date="2020-02-21T00:18:00Z">
              <w:rPr/>
            </w:rPrChange>
          </w:rPr>
          <w:t>berjudul</w:t>
        </w:r>
      </w:ins>
      <w:ins w:id="1121" w:author="miranda syafira" w:date="2020-02-20T21:22:00Z">
        <w:r w:rsidR="4F54B605">
          <w:rPr>
            <w:rFonts w:ascii="Times New Roman" w:cs="Times New Roman" w:hAnsi="Times New Roman"/>
            <w:sz w:val="24"/>
            <w:szCs w:val="24"/>
          </w:rPr>
          <w:t xml:space="preserve"> RCD </w:t>
        </w:r>
      </w:ins>
      <w:ins w:id="1122" w:author="miranda syafira" w:date="2020-02-20T21:23:00Z">
        <w:r w:rsidR="604278B0">
          <w:rPr>
            <w:rFonts w:ascii="Times New Roman" w:cs="Times New Roman" w:hAnsi="Times New Roman"/>
            <w:sz w:val="24"/>
            <w:szCs w:val="24"/>
          </w:rPr>
          <w:t xml:space="preserve">Safety Device </w:t>
        </w:r>
      </w:ins>
      <w:ins w:id="1123" w:author="miranda syafira" w:date="2020-02-20T21:23:00Z">
        <w:r w:rsidR="604278B0">
          <w:rPr>
            <w:rFonts w:ascii="Times New Roman" w:cs="Times New Roman" w:hAnsi="Times New Roman"/>
            <w:sz w:val="24"/>
            <w:szCs w:val="24"/>
          </w:rPr>
          <w:t>dengan</w:t>
        </w:r>
      </w:ins>
      <w:ins w:id="1124" w:author="miranda syafira" w:date="2020-02-20T21:23:00Z">
        <w:r w:rsidR="604278B0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125" w:author="miranda syafira" w:date="2020-02-20T21:23:00Z">
        <w:r w:rsidR="604278B0">
          <w:rPr>
            <w:rFonts w:ascii="Times New Roman" w:cs="Times New Roman" w:hAnsi="Times New Roman"/>
            <w:sz w:val="24"/>
            <w:szCs w:val="24"/>
          </w:rPr>
          <w:t>tujuan</w:t>
        </w:r>
      </w:ins>
      <w:ins w:id="1126" w:author="miranda syafira" w:date="2020-02-20T21:23:00Z">
        <w:r w:rsidR="604278B0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127" w:author="miranda syafira" w:date="2020-02-20T21:23:00Z">
        <w:r w:rsidR="604278B0">
          <w:rPr>
            <w:rFonts w:ascii="Times New Roman" w:cs="Times New Roman" w:hAnsi="Times New Roman"/>
            <w:sz w:val="24"/>
            <w:szCs w:val="24"/>
          </w:rPr>
          <w:t>untuk</w:t>
        </w:r>
      </w:ins>
      <w:ins w:id="1128" w:author="miranda syafira" w:date="2020-02-20T21:23:00Z">
        <w:r w:rsidR="604278B0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129" w:author="miranda syafira" w:date="2020-02-20T21:23:00Z">
        <w:r w:rsidR="604278B0" w:rsidRPr="56613A40">
          <w:rPr>
            <w:rFonts w:ascii="Times New Roman" w:cs="Times New Roman"/>
            <w:sz w:val="24"/>
            <w:szCs w:val="24"/>
            <w:rPrChange w:id="1130" w:author="miranda syafira" w:date="2020-02-21T00:18:00Z">
              <w:rPr/>
            </w:rPrChange>
          </w:rPr>
          <w:t>memperoleh</w:t>
        </w:r>
      </w:ins>
      <w:ins w:id="1131" w:author="miranda syafira" w:date="2020-02-20T21:23:00Z">
        <w:r w:rsidR="604278B0" w:rsidRPr="BE737771">
          <w:rPr>
            <w:rFonts w:ascii="Times New Roman" w:cs="Times New Roman"/>
            <w:sz w:val="24"/>
            <w:szCs w:val="24"/>
            <w:rPrChange w:id="1132" w:author="miranda syafira" w:date="2020-02-21T00:18:00Z">
              <w:rPr/>
            </w:rPrChange>
          </w:rPr>
          <w:t xml:space="preserve"> </w:t>
        </w:r>
      </w:ins>
      <w:ins w:id="1133" w:author="miranda syafira" w:date="2020-02-20T21:23:00Z">
        <w:r w:rsidR="604278B0" w:rsidRPr="A07179CF">
          <w:rPr>
            <w:rFonts w:ascii="Times New Roman" w:cs="Times New Roman"/>
            <w:sz w:val="24"/>
            <w:szCs w:val="24"/>
            <w:rPrChange w:id="1134" w:author="miranda syafira" w:date="2020-02-21T00:18:00Z">
              <w:rPr/>
            </w:rPrChange>
          </w:rPr>
          <w:t>pengetahuan</w:t>
        </w:r>
      </w:ins>
      <w:ins w:id="1135" w:author="miranda syafira" w:date="2020-02-20T21:23:00Z">
        <w:r w:rsidR="604278B0" w:rsidRPr="DB370408">
          <w:rPr>
            <w:rFonts w:ascii="Times New Roman" w:cs="Times New Roman"/>
            <w:sz w:val="24"/>
            <w:szCs w:val="24"/>
            <w:rPrChange w:id="1136" w:author="miranda syafira" w:date="2020-02-21T00:18:00Z">
              <w:rPr/>
            </w:rPrChange>
          </w:rPr>
          <w:t xml:space="preserve"> </w:t>
        </w:r>
      </w:ins>
      <w:ins w:id="1137" w:author="miranda syafira" w:date="2020-02-20T21:23:00Z">
        <w:r w:rsidR="604278B0" w:rsidRPr="1718BAE2">
          <w:rPr>
            <w:rFonts w:ascii="Times New Roman" w:cs="Times New Roman"/>
            <w:sz w:val="24"/>
            <w:szCs w:val="24"/>
            <w:rPrChange w:id="1138" w:author="miranda syafira" w:date="2020-02-21T00:18:00Z">
              <w:rPr/>
            </w:rPrChange>
          </w:rPr>
          <w:t>tentang</w:t>
        </w:r>
      </w:ins>
      <w:ins w:id="1139" w:author="miranda syafira" w:date="2020-02-20T21:23:00Z">
        <w:r w:rsidR="604278B0" w:rsidRPr="39541BE6">
          <w:rPr>
            <w:rFonts w:ascii="Times New Roman" w:cs="Times New Roman"/>
            <w:sz w:val="24"/>
            <w:szCs w:val="24"/>
            <w:rPrChange w:id="1140" w:author="miranda syafira" w:date="2020-02-21T00:18:00Z">
              <w:rPr/>
            </w:rPrChange>
          </w:rPr>
          <w:t xml:space="preserve"> </w:t>
        </w:r>
      </w:ins>
      <w:ins w:id="1141" w:author="miranda syafira" w:date="2020-02-20T21:23:00Z">
        <w:r w:rsidR="604278B0" w:rsidRPr="025C4EDA">
          <w:rPr>
            <w:rFonts w:ascii="Times New Roman" w:cs="Times New Roman"/>
            <w:sz w:val="24"/>
            <w:szCs w:val="24"/>
            <w:rPrChange w:id="1142" w:author="miranda syafira" w:date="2020-02-21T00:18:00Z">
              <w:rPr/>
            </w:rPrChange>
          </w:rPr>
          <w:t>cara</w:t>
        </w:r>
      </w:ins>
      <w:ins w:id="1143" w:author="miranda syafira" w:date="2020-02-20T21:23:00Z">
        <w:r w:rsidR="604278B0" w:rsidRPr="914593D0">
          <w:rPr>
            <w:rFonts w:ascii="Times New Roman" w:cs="Times New Roman"/>
            <w:sz w:val="24"/>
            <w:szCs w:val="24"/>
            <w:rPrChange w:id="1144" w:author="miranda syafira" w:date="2020-02-21T00:18:00Z">
              <w:rPr/>
            </w:rPrChange>
          </w:rPr>
          <w:t xml:space="preserve"> </w:t>
        </w:r>
      </w:ins>
      <w:ins w:id="1145" w:author="miranda syafira" w:date="2020-02-20T21:23:00Z">
        <w:r w:rsidR="604278B0" w:rsidRPr="692617D8">
          <w:rPr>
            <w:rFonts w:ascii="Times New Roman" w:cs="Times New Roman"/>
            <w:sz w:val="24"/>
            <w:szCs w:val="24"/>
            <w:rPrChange w:id="1146" w:author="miranda syafira" w:date="2020-02-21T00:18:00Z">
              <w:rPr/>
            </w:rPrChange>
          </w:rPr>
          <w:t>kerja</w:t>
        </w:r>
      </w:ins>
      <w:ins w:id="1147" w:author="miranda syafira" w:date="2020-02-20T21:23:00Z">
        <w:r w:rsidR="604278B0" w:rsidRPr="5D30510E">
          <w:rPr>
            <w:rFonts w:ascii="Times New Roman" w:cs="Times New Roman"/>
            <w:sz w:val="24"/>
            <w:szCs w:val="24"/>
            <w:rPrChange w:id="1148" w:author="miranda syafira" w:date="2020-02-21T00:18:00Z">
              <w:rPr/>
            </w:rPrChange>
          </w:rPr>
          <w:t xml:space="preserve"> </w:t>
        </w:r>
      </w:ins>
      <w:ins w:id="1149" w:author="miranda syafira" w:date="2020-02-20T21:23:00Z">
        <w:r w:rsidR="604278B0" w:rsidRPr="26364554">
          <w:rPr>
            <w:rFonts w:ascii="Times New Roman" w:cs="Times New Roman"/>
            <w:i/>
            <w:sz w:val="24"/>
            <w:szCs w:val="24"/>
            <w:rPrChange w:id="1150" w:author="miranda syafira" w:date="2020-02-21T00:18:00Z">
              <w:rPr/>
            </w:rPrChange>
          </w:rPr>
          <w:t>Residual Current Device</w:t>
        </w:r>
      </w:ins>
      <w:ins w:id="1151" w:author="miranda syafira" w:date="2020-02-20T21:23:00Z">
        <w:r w:rsidR="604278B0" w:rsidRPr="19188FC6">
          <w:rPr>
            <w:rFonts w:ascii="Times New Roman" w:cs="Times New Roman"/>
            <w:sz w:val="24"/>
            <w:szCs w:val="24"/>
            <w:rPrChange w:id="1152" w:author="miranda syafira" w:date="2020-02-21T00:18:00Z">
              <w:rPr/>
            </w:rPrChange>
          </w:rPr>
          <w:t xml:space="preserve"> (RCD) </w:t>
        </w:r>
      </w:ins>
      <w:ins w:id="1153" w:author="miranda syafira" w:date="2020-02-20T21:23:00Z">
        <w:r w:rsidR="604278B0" w:rsidRPr="08F3B496">
          <w:rPr>
            <w:rFonts w:ascii="Times New Roman" w:cs="Times New Roman"/>
            <w:sz w:val="24"/>
            <w:szCs w:val="24"/>
            <w:rPrChange w:id="1154" w:author="miranda syafira" w:date="2020-02-21T00:18:00Z">
              <w:rPr/>
            </w:rPrChange>
          </w:rPr>
          <w:t>dan</w:t>
        </w:r>
      </w:ins>
      <w:ins w:id="1155" w:author="miranda syafira" w:date="2020-02-20T21:23:00Z">
        <w:r w:rsidR="604278B0" w:rsidRPr="4DD77C7B">
          <w:rPr>
            <w:rFonts w:ascii="Times New Roman" w:cs="Times New Roman"/>
            <w:sz w:val="24"/>
            <w:szCs w:val="24"/>
            <w:rPrChange w:id="1156" w:author="miranda syafira" w:date="2020-02-21T00:18:00Z">
              <w:rPr/>
            </w:rPrChange>
          </w:rPr>
          <w:t xml:space="preserve"> </w:t>
        </w:r>
      </w:ins>
      <w:ins w:id="1157" w:author="miranda syafira" w:date="2020-02-20T21:23:00Z">
        <w:r w:rsidR="604278B0" w:rsidRPr="5DD428D1">
          <w:rPr>
            <w:rFonts w:ascii="Times New Roman" w:cs="Times New Roman"/>
            <w:sz w:val="24"/>
            <w:szCs w:val="24"/>
            <w:rPrChange w:id="1158" w:author="miranda syafira" w:date="2020-02-21T00:18:00Z">
              <w:rPr/>
            </w:rPrChange>
          </w:rPr>
          <w:t>bagaimana</w:t>
        </w:r>
      </w:ins>
      <w:ins w:id="1159" w:author="miranda syafira" w:date="2020-02-20T21:23:00Z">
        <w:r w:rsidR="604278B0" w:rsidRPr="0591DCC2">
          <w:rPr>
            <w:rFonts w:ascii="Times New Roman" w:cs="Times New Roman"/>
            <w:sz w:val="24"/>
            <w:szCs w:val="24"/>
            <w:rPrChange w:id="1160" w:author="miranda syafira" w:date="2020-02-21T00:18:00Z">
              <w:rPr/>
            </w:rPrChange>
          </w:rPr>
          <w:t xml:space="preserve"> </w:t>
        </w:r>
      </w:ins>
      <w:ins w:id="1161" w:author="miranda syafira" w:date="2020-02-20T21:23:00Z">
        <w:r w:rsidR="604278B0" w:rsidRPr="C45867F0">
          <w:rPr>
            <w:rFonts w:ascii="Times New Roman" w:cs="Times New Roman"/>
            <w:sz w:val="24"/>
            <w:szCs w:val="24"/>
            <w:rPrChange w:id="1162" w:author="miranda syafira" w:date="2020-02-21T00:18:00Z">
              <w:rPr/>
            </w:rPrChange>
          </w:rPr>
          <w:t>membuat</w:t>
        </w:r>
      </w:ins>
      <w:ins w:id="1163" w:author="miranda syafira" w:date="2020-02-20T21:23:00Z">
        <w:r w:rsidR="604278B0" w:rsidRPr="FD1683A8">
          <w:rPr>
            <w:rFonts w:ascii="Times New Roman" w:cs="Times New Roman"/>
            <w:sz w:val="24"/>
            <w:szCs w:val="24"/>
            <w:rPrChange w:id="1164" w:author="miranda syafira" w:date="2020-02-21T00:18:00Z">
              <w:rPr/>
            </w:rPrChange>
          </w:rPr>
          <w:t xml:space="preserve"> filter </w:t>
        </w:r>
      </w:ins>
      <w:ins w:id="1165" w:author="miranda syafira" w:date="2020-02-20T21:23:00Z">
        <w:r w:rsidR="604278B0" w:rsidRPr="027FE44C">
          <w:rPr>
            <w:rFonts w:ascii="Times New Roman" w:cs="Times New Roman"/>
            <w:sz w:val="24"/>
            <w:szCs w:val="24"/>
            <w:rPrChange w:id="1166" w:author="miranda syafira" w:date="2020-02-21T00:18:00Z">
              <w:rPr/>
            </w:rPrChange>
          </w:rPr>
          <w:t>untuk</w:t>
        </w:r>
      </w:ins>
      <w:ins w:id="1167" w:author="miranda syafira" w:date="2020-02-20T21:23:00Z">
        <w:r w:rsidR="604278B0" w:rsidRPr="91A3E863">
          <w:rPr>
            <w:rFonts w:ascii="Times New Roman" w:cs="Times New Roman"/>
            <w:sz w:val="24"/>
            <w:szCs w:val="24"/>
            <w:rPrChange w:id="1168" w:author="miranda syafira" w:date="2020-02-21T00:18:00Z">
              <w:rPr/>
            </w:rPrChange>
          </w:rPr>
          <w:t xml:space="preserve"> </w:t>
        </w:r>
      </w:ins>
      <w:ins w:id="1169" w:author="miranda syafira" w:date="2020-02-20T21:23:00Z">
        <w:r w:rsidR="604278B0" w:rsidRPr="99A6C8F0">
          <w:rPr>
            <w:rFonts w:ascii="Times New Roman" w:cs="Times New Roman"/>
            <w:sz w:val="24"/>
            <w:szCs w:val="24"/>
            <w:rPrChange w:id="1170" w:author="miranda syafira" w:date="2020-02-21T00:18:00Z">
              <w:rPr/>
            </w:rPrChange>
          </w:rPr>
          <w:t>mendeteksi</w:t>
        </w:r>
      </w:ins>
      <w:ins w:id="1171" w:author="miranda syafira" w:date="2020-02-20T21:23:00Z">
        <w:r w:rsidR="604278B0" w:rsidRPr="CEB1FA3E">
          <w:rPr>
            <w:rFonts w:ascii="Times New Roman" w:cs="Times New Roman"/>
            <w:sz w:val="24"/>
            <w:szCs w:val="24"/>
            <w:rPrChange w:id="1172" w:author="miranda syafira" w:date="2020-02-21T00:18:00Z">
              <w:rPr/>
            </w:rPrChange>
          </w:rPr>
          <w:t xml:space="preserve"> </w:t>
        </w:r>
      </w:ins>
      <w:ins w:id="1173" w:author="miranda syafira" w:date="2020-02-20T21:23:00Z">
        <w:r w:rsidR="604278B0" w:rsidRPr="AABF4D13">
          <w:rPr>
            <w:rFonts w:ascii="Times New Roman" w:cs="Times New Roman"/>
            <w:sz w:val="24"/>
            <w:szCs w:val="24"/>
            <w:rPrChange w:id="1174" w:author="miranda syafira" w:date="2020-02-21T00:18:00Z">
              <w:rPr/>
            </w:rPrChange>
          </w:rPr>
          <w:t>arus</w:t>
        </w:r>
      </w:ins>
      <w:ins w:id="1175" w:author="miranda syafira" w:date="2020-02-20T21:23:00Z">
        <w:r w:rsidR="604278B0" w:rsidRPr="D13D4AEA">
          <w:rPr>
            <w:rFonts w:ascii="Times New Roman" w:cs="Times New Roman"/>
            <w:sz w:val="24"/>
            <w:szCs w:val="24"/>
            <w:rPrChange w:id="1176" w:author="miranda syafira" w:date="2020-02-21T00:18:00Z">
              <w:rPr/>
            </w:rPrChange>
          </w:rPr>
          <w:t xml:space="preserve"> </w:t>
        </w:r>
      </w:ins>
      <w:ins w:id="1177" w:author="miranda syafira" w:date="2020-02-20T21:23:00Z">
        <w:r w:rsidR="604278B0" w:rsidRPr="35A3F4E9">
          <w:rPr>
            <w:rFonts w:ascii="Times New Roman" w:cs="Times New Roman"/>
            <w:sz w:val="24"/>
            <w:szCs w:val="24"/>
            <w:rPrChange w:id="1178" w:author="miranda syafira" w:date="2020-02-21T00:18:00Z">
              <w:rPr/>
            </w:rPrChange>
          </w:rPr>
          <w:t>bocor</w:t>
        </w:r>
      </w:ins>
      <w:ins w:id="1179" w:author="miranda syafira" w:date="2020-02-20T21:23:00Z">
        <w:r w:rsidR="604278B0" w:rsidRPr="E2DE7092">
          <w:rPr>
            <w:rFonts w:ascii="Times New Roman" w:cs="Times New Roman"/>
            <w:sz w:val="24"/>
            <w:szCs w:val="24"/>
            <w:rPrChange w:id="1180" w:author="miranda syafira" w:date="2020-02-21T00:18:00Z">
              <w:rPr/>
            </w:rPrChange>
          </w:rPr>
          <w:t>.</w:t>
        </w:r>
      </w:ins>
      <w:ins w:id="1181" w:author="miranda syafira" w:date="2020-02-20T21:24:00Z">
        <w:r w:rsidR="CFC82902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182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Kemudian</w:t>
        </w:r>
      </w:ins>
      <w:ins w:id="1183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184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keluaran</w:t>
        </w:r>
      </w:ins>
      <w:ins w:id="1185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186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pada</w:t>
        </w:r>
      </w:ins>
      <w:ins w:id="1187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188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percobaan</w:t>
        </w:r>
      </w:ins>
      <w:ins w:id="1189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190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ini</w:t>
        </w:r>
      </w:ins>
      <w:ins w:id="1191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192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didapatkan</w:t>
        </w:r>
      </w:ins>
      <w:ins w:id="1193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194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yaitu</w:t>
        </w:r>
      </w:ins>
      <w:ins w:id="1195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 2 </w:t>
        </w:r>
      </w:ins>
      <w:ins w:id="1196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hasil</w:t>
        </w:r>
      </w:ins>
      <w:ins w:id="1197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198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yaitu</w:t>
        </w:r>
      </w:ins>
      <w:ins w:id="1199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200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pada</w:t>
        </w:r>
      </w:ins>
      <w:ins w:id="1201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202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kejadian</w:t>
        </w:r>
      </w:ins>
      <w:ins w:id="1203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204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kondisi</w:t>
        </w:r>
      </w:ins>
      <w:ins w:id="1205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206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arus</w:t>
        </w:r>
      </w:ins>
      <w:ins w:id="1207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208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bocor</w:t>
        </w:r>
      </w:ins>
      <w:ins w:id="1209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210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dan</w:t>
        </w:r>
      </w:ins>
      <w:ins w:id="1211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212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arus</w:t>
        </w:r>
      </w:ins>
      <w:ins w:id="1213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 normal (</w:t>
        </w:r>
      </w:ins>
      <w:ins w:id="1214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arus</w:t>
        </w:r>
      </w:ins>
      <w:ins w:id="1215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216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bocor</w:t>
        </w:r>
      </w:ins>
      <w:ins w:id="1217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 yang </w:t>
        </w:r>
      </w:ins>
      <w:ins w:id="1218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sudah</w:t>
        </w:r>
      </w:ins>
      <w:ins w:id="1219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220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>difilter</w:t>
        </w:r>
      </w:ins>
      <w:ins w:id="1221" w:author="miranda syafira" w:date="2020-02-20T21:43:00Z">
        <w:r w:rsidR="31322365">
          <w:rPr>
            <w:rFonts w:ascii="Times New Roman" w:cs="Times New Roman" w:hAnsi="Times New Roman"/>
            <w:sz w:val="24"/>
            <w:szCs w:val="24"/>
          </w:rPr>
          <w:t xml:space="preserve">). </w:t>
        </w:r>
      </w:ins>
    </w:p>
    <w:p>
      <w:pPr>
        <w:pStyle w:val="style0"/>
        <w:spacing w:lineRule="auto" w:line="276"/>
        <w:ind w:firstLine="360"/>
        <w:jc w:val="both"/>
        <w:rPr>
          <w:ins w:id="1222" w:author="miranda syafira" w:date="2020-02-20T21:56:00Z"/>
          <w:rFonts w:ascii="Times New Roman" w:cs="Times New Roman"/>
          <w:sz w:val="24"/>
          <w:szCs w:val="24"/>
          <w:rPrChange w:id="1223" w:author="miranda syafira" w:date="2020-02-21T00:18:00Z">
            <w:rPr>
              <w:ins w:id="1224" w:author="miranda syafira" w:date="2020-02-20T21:56:00Z"/>
            </w:rPr>
          </w:rPrChange>
        </w:rPr>
        <w:pPrChange w:id="1225" w:author="miranda syafira" w:date="2020-02-21T00:18:00Z">
          <w:pPr>
            <w:pStyle w:val="style0"/>
            <w:spacing w:lineRule="auto" w:line="276"/>
            <w:jc w:val="both"/>
          </w:pPr>
        </w:pPrChange>
      </w:pPr>
      <w:ins w:id="1226" w:author="miranda syafira" w:date="2020-02-20T21:56:00Z">
        <w:r w:rsidR="D55C97B9" w:rsidRPr="E257A621">
          <w:rPr>
            <w:rFonts w:ascii="Times New Roman" w:cs="Times New Roman"/>
            <w:sz w:val="24"/>
            <w:szCs w:val="24"/>
            <w:rPrChange w:id="1227" w:author="miranda syafira" w:date="2020-02-21T00:18:00Z">
              <w:rPr/>
            </w:rPrChange>
          </w:rPr>
          <w:t>Kondisi</w:t>
        </w:r>
      </w:ins>
      <w:ins w:id="1228" w:author="miranda syafira" w:date="2020-02-20T21:56:00Z">
        <w:r w:rsidR="D55C97B9" w:rsidRPr="DF88A874">
          <w:rPr>
            <w:rFonts w:ascii="Times New Roman" w:cs="Times New Roman"/>
            <w:sz w:val="24"/>
            <w:szCs w:val="24"/>
            <w:rPrChange w:id="1229" w:author="miranda syafira" w:date="2020-02-21T00:18:00Z">
              <w:rPr/>
            </w:rPrChange>
          </w:rPr>
          <w:t xml:space="preserve"> </w:t>
        </w:r>
      </w:ins>
      <w:ins w:id="1230" w:author="miranda syafira" w:date="2020-02-20T21:56:00Z">
        <w:r w:rsidR="D55C97B9" w:rsidRPr="2DDFF4F6">
          <w:rPr>
            <w:rFonts w:ascii="Times New Roman" w:cs="Times New Roman"/>
            <w:sz w:val="24"/>
            <w:szCs w:val="24"/>
            <w:rPrChange w:id="1231" w:author="miranda syafira" w:date="2020-02-21T00:18:00Z">
              <w:rPr/>
            </w:rPrChange>
          </w:rPr>
          <w:t>arus</w:t>
        </w:r>
      </w:ins>
      <w:ins w:id="1232" w:author="miranda syafira" w:date="2020-02-20T21:56:00Z">
        <w:r w:rsidR="D55C97B9" w:rsidRPr="023FD0D8">
          <w:rPr>
            <w:rFonts w:ascii="Times New Roman" w:cs="Times New Roman"/>
            <w:sz w:val="24"/>
            <w:szCs w:val="24"/>
            <w:rPrChange w:id="1233" w:author="miranda syafira" w:date="2020-02-21T00:18:00Z">
              <w:rPr/>
            </w:rPrChange>
          </w:rPr>
          <w:t xml:space="preserve"> </w:t>
        </w:r>
      </w:ins>
      <w:ins w:id="1234" w:author="miranda syafira" w:date="2020-02-20T21:56:00Z">
        <w:r w:rsidR="D55C97B9" w:rsidRPr="F90F0B9F">
          <w:rPr>
            <w:rFonts w:ascii="Times New Roman" w:cs="Times New Roman"/>
            <w:sz w:val="24"/>
            <w:szCs w:val="24"/>
            <w:rPrChange w:id="1235" w:author="miranda syafira" w:date="2020-02-21T00:18:00Z">
              <w:rPr/>
            </w:rPrChange>
          </w:rPr>
          <w:t>bocor</w:t>
        </w:r>
      </w:ins>
      <w:ins w:id="1236" w:author="miranda syafira" w:date="2020-02-20T21:56:00Z">
        <w:r w:rsidR="D55C97B9" w:rsidRPr="FD6CCFBB">
          <w:rPr>
            <w:rFonts w:ascii="Times New Roman" w:cs="Times New Roman"/>
            <w:sz w:val="24"/>
            <w:szCs w:val="24"/>
            <w:rPrChange w:id="1237" w:author="miranda syafira" w:date="2020-02-21T00:18:00Z">
              <w:rPr/>
            </w:rPrChange>
          </w:rPr>
          <w:t xml:space="preserve"> </w:t>
        </w:r>
      </w:ins>
      <w:ins w:id="1238" w:author="miranda syafira" w:date="2020-02-20T21:56:00Z">
        <w:r w:rsidR="D55C97B9" w:rsidRPr="2010CADE">
          <w:rPr>
            <w:rFonts w:ascii="Times New Roman" w:cs="Times New Roman"/>
            <w:sz w:val="24"/>
            <w:szCs w:val="24"/>
            <w:rPrChange w:id="1239" w:author="miranda syafira" w:date="2020-02-21T00:18:00Z">
              <w:rPr/>
            </w:rPrChange>
          </w:rPr>
          <w:t>terjadi</w:t>
        </w:r>
      </w:ins>
      <w:ins w:id="1240" w:author="miranda syafira" w:date="2020-02-20T21:56:00Z">
        <w:r w:rsidR="D55C97B9" w:rsidRPr="C3F1F66A">
          <w:rPr>
            <w:rFonts w:ascii="Times New Roman" w:cs="Times New Roman"/>
            <w:sz w:val="24"/>
            <w:szCs w:val="24"/>
            <w:rPrChange w:id="1241" w:author="miranda syafira" w:date="2020-02-21T00:18:00Z">
              <w:rPr/>
            </w:rPrChange>
          </w:rPr>
          <w:t xml:space="preserve"> </w:t>
        </w:r>
      </w:ins>
      <w:ins w:id="1242" w:author="miranda syafira" w:date="2020-02-20T21:56:00Z">
        <w:r w:rsidR="D55C97B9" w:rsidRPr="A3D7FC2C">
          <w:rPr>
            <w:rFonts w:ascii="Times New Roman" w:cs="Times New Roman"/>
            <w:sz w:val="24"/>
            <w:szCs w:val="24"/>
            <w:rPrChange w:id="1243" w:author="miranda syafira" w:date="2020-02-21T00:18:00Z">
              <w:rPr/>
            </w:rPrChange>
          </w:rPr>
          <w:t>ketika</w:t>
        </w:r>
      </w:ins>
      <w:ins w:id="1244" w:author="miranda syafira" w:date="2020-02-20T21:56:00Z">
        <w:r w:rsidR="D55C97B9" w:rsidRPr="E424DCD6">
          <w:rPr>
            <w:rFonts w:ascii="Times New Roman" w:cs="Times New Roman"/>
            <w:sz w:val="24"/>
            <w:szCs w:val="24"/>
            <w:rPrChange w:id="1245" w:author="miranda syafira" w:date="2020-02-21T00:18:00Z">
              <w:rPr/>
            </w:rPrChange>
          </w:rPr>
          <w:t xml:space="preserve"> </w:t>
        </w:r>
      </w:ins>
      <w:ins w:id="1246" w:author="miranda syafira" w:date="2020-02-20T21:56:00Z">
        <w:r w:rsidR="D55C97B9" w:rsidRPr="893D6065">
          <w:rPr>
            <w:rFonts w:ascii="Times New Roman" w:cs="Times New Roman"/>
            <w:sz w:val="24"/>
            <w:szCs w:val="24"/>
            <w:rPrChange w:id="1247" w:author="miranda syafira" w:date="2020-02-21T00:18:00Z">
              <w:rPr/>
            </w:rPrChange>
          </w:rPr>
          <w:t>terdapat</w:t>
        </w:r>
      </w:ins>
      <w:ins w:id="1248" w:author="miranda syafira" w:date="2020-02-20T21:56:00Z">
        <w:r w:rsidR="D55C97B9" w:rsidRPr="65E0EC1A">
          <w:rPr>
            <w:rFonts w:ascii="Times New Roman" w:cs="Times New Roman"/>
            <w:sz w:val="24"/>
            <w:szCs w:val="24"/>
            <w:rPrChange w:id="1249" w:author="miranda syafira" w:date="2020-02-21T00:18:00Z">
              <w:rPr/>
            </w:rPrChange>
          </w:rPr>
          <w:t xml:space="preserve"> </w:t>
        </w:r>
      </w:ins>
      <w:ins w:id="1250" w:author="miranda syafira" w:date="2020-02-20T21:56:00Z">
        <w:r w:rsidR="D55C97B9" w:rsidRPr="91AB920F">
          <w:rPr>
            <w:rFonts w:ascii="Times New Roman" w:cs="Times New Roman"/>
            <w:sz w:val="24"/>
            <w:szCs w:val="24"/>
            <w:rPrChange w:id="1251" w:author="miranda syafira" w:date="2020-02-21T00:18:00Z">
              <w:rPr/>
            </w:rPrChange>
          </w:rPr>
          <w:t>arus</w:t>
        </w:r>
      </w:ins>
      <w:ins w:id="1252" w:author="miranda syafira" w:date="2020-02-20T21:56:00Z">
        <w:r w:rsidR="D55C97B9" w:rsidRPr="8EB77726">
          <w:rPr>
            <w:rFonts w:ascii="Times New Roman" w:cs="Times New Roman"/>
            <w:sz w:val="24"/>
            <w:szCs w:val="24"/>
            <w:rPrChange w:id="1253" w:author="miranda syafira" w:date="2020-02-21T00:18:00Z">
              <w:rPr/>
            </w:rPrChange>
          </w:rPr>
          <w:t xml:space="preserve"> yang </w:t>
        </w:r>
      </w:ins>
      <w:ins w:id="1254" w:author="miranda syafira" w:date="2020-02-20T21:56:00Z">
        <w:r w:rsidR="D55C97B9" w:rsidRPr="9C31AB67">
          <w:rPr>
            <w:rFonts w:ascii="Times New Roman" w:cs="Times New Roman"/>
            <w:sz w:val="24"/>
            <w:szCs w:val="24"/>
            <w:rPrChange w:id="1255" w:author="miranda syafira" w:date="2020-02-21T00:18:00Z">
              <w:rPr/>
            </w:rPrChange>
          </w:rPr>
          <w:t>melewati</w:t>
        </w:r>
      </w:ins>
      <w:ins w:id="1256" w:author="miranda syafira" w:date="2020-02-20T21:56:00Z">
        <w:r w:rsidR="D55C97B9" w:rsidRPr="81AC9299">
          <w:rPr>
            <w:rFonts w:ascii="Times New Roman" w:cs="Times New Roman"/>
            <w:sz w:val="24"/>
            <w:szCs w:val="24"/>
            <w:rPrChange w:id="1257" w:author="miranda syafira" w:date="2020-02-21T00:18:00Z">
              <w:rPr/>
            </w:rPrChange>
          </w:rPr>
          <w:t xml:space="preserve"> </w:t>
        </w:r>
      </w:ins>
      <w:ins w:id="1258" w:author="miranda syafira" w:date="2020-02-20T21:56:00Z">
        <w:r w:rsidR="D55C97B9" w:rsidRPr="38C1C093">
          <w:rPr>
            <w:rFonts w:ascii="Times New Roman" w:cs="Times New Roman"/>
            <w:sz w:val="24"/>
            <w:szCs w:val="24"/>
            <w:rPrChange w:id="1259" w:author="miranda syafira" w:date="2020-02-21T00:18:00Z">
              <w:rPr/>
            </w:rPrChange>
          </w:rPr>
          <w:t>jalur</w:t>
        </w:r>
      </w:ins>
      <w:ins w:id="1260" w:author="miranda syafira" w:date="2020-02-20T21:56:00Z">
        <w:r w:rsidR="D55C97B9" w:rsidRPr="C006180D">
          <w:rPr>
            <w:rFonts w:ascii="Times New Roman" w:cs="Times New Roman"/>
            <w:sz w:val="24"/>
            <w:szCs w:val="24"/>
            <w:rPrChange w:id="1261" w:author="miranda syafira" w:date="2020-02-21T00:18:00Z">
              <w:rPr/>
            </w:rPrChange>
          </w:rPr>
          <w:t xml:space="preserve"> lain </w:t>
        </w:r>
      </w:ins>
      <w:ins w:id="1262" w:author="miranda syafira" w:date="2020-02-20T21:56:00Z">
        <w:r w:rsidR="D55C97B9" w:rsidRPr="E912F8A3">
          <w:rPr>
            <w:rFonts w:ascii="Times New Roman" w:cs="Times New Roman"/>
            <w:sz w:val="24"/>
            <w:szCs w:val="24"/>
            <w:rPrChange w:id="1263" w:author="miranda syafira" w:date="2020-02-21T00:18:00Z">
              <w:rPr/>
            </w:rPrChange>
          </w:rPr>
          <w:t>atau</w:t>
        </w:r>
      </w:ins>
      <w:ins w:id="1264" w:author="miranda syafira" w:date="2020-02-20T21:56:00Z">
        <w:r w:rsidR="D55C97B9" w:rsidRPr="40210E69">
          <w:rPr>
            <w:rFonts w:ascii="Times New Roman" w:cs="Times New Roman"/>
            <w:sz w:val="24"/>
            <w:szCs w:val="24"/>
            <w:rPrChange w:id="1265" w:author="miranda syafira" w:date="2020-02-21T00:18:00Z">
              <w:rPr/>
            </w:rPrChange>
          </w:rPr>
          <w:t xml:space="preserve"> </w:t>
        </w:r>
      </w:ins>
      <w:ins w:id="1266" w:author="miranda syafira" w:date="2020-02-20T21:56:00Z">
        <w:r w:rsidR="D55C97B9" w:rsidRPr="8033F452">
          <w:rPr>
            <w:rFonts w:ascii="Times New Roman" w:cs="Times New Roman"/>
            <w:sz w:val="24"/>
            <w:szCs w:val="24"/>
            <w:rPrChange w:id="1267" w:author="miranda syafira" w:date="2020-02-21T00:18:00Z">
              <w:rPr/>
            </w:rPrChange>
          </w:rPr>
          <w:t>jalur</w:t>
        </w:r>
      </w:ins>
      <w:ins w:id="1268" w:author="miranda syafira" w:date="2020-02-20T21:56:00Z">
        <w:r w:rsidR="D55C97B9" w:rsidRPr="0FB85FE6">
          <w:rPr>
            <w:rFonts w:ascii="Times New Roman" w:cs="Times New Roman"/>
            <w:sz w:val="24"/>
            <w:szCs w:val="24"/>
            <w:rPrChange w:id="1269" w:author="miranda syafira" w:date="2020-02-21T00:18:00Z">
              <w:rPr/>
            </w:rPrChange>
          </w:rPr>
          <w:t xml:space="preserve"> yang </w:t>
        </w:r>
      </w:ins>
      <w:ins w:id="1270" w:author="miranda syafira" w:date="2020-02-20T21:56:00Z">
        <w:r w:rsidR="D55C97B9" w:rsidRPr="34D64F9E">
          <w:rPr>
            <w:rFonts w:ascii="Times New Roman" w:cs="Times New Roman"/>
            <w:sz w:val="24"/>
            <w:szCs w:val="24"/>
            <w:rPrChange w:id="1271" w:author="miranda syafira" w:date="2020-02-21T00:18:00Z">
              <w:rPr/>
            </w:rPrChange>
          </w:rPr>
          <w:t>tidak</w:t>
        </w:r>
      </w:ins>
      <w:ins w:id="1272" w:author="miranda syafira" w:date="2020-02-20T21:56:00Z">
        <w:r w:rsidR="D55C97B9" w:rsidRPr="428E27F7">
          <w:rPr>
            <w:rFonts w:ascii="Times New Roman" w:cs="Times New Roman"/>
            <w:sz w:val="24"/>
            <w:szCs w:val="24"/>
            <w:rPrChange w:id="1273" w:author="miranda syafira" w:date="2020-02-21T00:18:00Z">
              <w:rPr/>
            </w:rPrChange>
          </w:rPr>
          <w:t xml:space="preserve"> </w:t>
        </w:r>
      </w:ins>
      <w:ins w:id="1274" w:author="miranda syafira" w:date="2020-02-20T21:56:00Z">
        <w:r w:rsidR="D55C97B9" w:rsidRPr="84F2F3B5">
          <w:rPr>
            <w:rFonts w:ascii="Times New Roman" w:cs="Times New Roman"/>
            <w:sz w:val="24"/>
            <w:szCs w:val="24"/>
            <w:rPrChange w:id="1275" w:author="miranda syafira" w:date="2020-02-21T00:18:00Z">
              <w:rPr/>
            </w:rPrChange>
          </w:rPr>
          <w:t>diinginkan</w:t>
        </w:r>
      </w:ins>
      <w:ins w:id="1276" w:author="miranda syafira" w:date="2020-02-20T21:56:00Z">
        <w:r w:rsidR="D55C97B9" w:rsidRPr="20534635">
          <w:rPr>
            <w:rFonts w:ascii="Times New Roman" w:cs="Times New Roman"/>
            <w:sz w:val="24"/>
            <w:szCs w:val="24"/>
            <w:rPrChange w:id="1277" w:author="miranda syafira" w:date="2020-02-21T00:18:00Z">
              <w:rPr/>
            </w:rPrChange>
          </w:rPr>
          <w:t xml:space="preserve">, </w:t>
        </w:r>
      </w:ins>
      <w:ins w:id="1278" w:author="miranda syafira" w:date="2020-02-20T21:56:00Z">
        <w:r w:rsidR="D55C97B9" w:rsidRPr="DE5EB0C7">
          <w:rPr>
            <w:rFonts w:ascii="Times New Roman" w:cs="Times New Roman"/>
            <w:sz w:val="24"/>
            <w:szCs w:val="24"/>
            <w:rPrChange w:id="1279" w:author="miranda syafira" w:date="2020-02-21T00:18:00Z">
              <w:rPr/>
            </w:rPrChange>
          </w:rPr>
          <w:t>arus</w:t>
        </w:r>
      </w:ins>
      <w:ins w:id="1280" w:author="miranda syafira" w:date="2020-02-20T21:56:00Z">
        <w:r w:rsidR="D55C97B9" w:rsidRPr="5DAC18EF">
          <w:rPr>
            <w:rFonts w:ascii="Times New Roman" w:cs="Times New Roman"/>
            <w:sz w:val="24"/>
            <w:szCs w:val="24"/>
            <w:rPrChange w:id="1281" w:author="miranda syafira" w:date="2020-02-21T00:18:00Z">
              <w:rPr/>
            </w:rPrChange>
          </w:rPr>
          <w:t xml:space="preserve"> yang </w:t>
        </w:r>
      </w:ins>
      <w:ins w:id="1282" w:author="miranda syafira" w:date="2020-02-20T21:56:00Z">
        <w:r w:rsidR="D55C97B9" w:rsidRPr="DF1BC3BA">
          <w:rPr>
            <w:rFonts w:ascii="Times New Roman" w:cs="Times New Roman"/>
            <w:sz w:val="24"/>
            <w:szCs w:val="24"/>
            <w:rPrChange w:id="1283" w:author="miranda syafira" w:date="2020-02-21T00:18:00Z">
              <w:rPr/>
            </w:rPrChange>
          </w:rPr>
          <w:t>melewati</w:t>
        </w:r>
      </w:ins>
      <w:ins w:id="1284" w:author="miranda syafira" w:date="2020-02-20T21:56:00Z">
        <w:r w:rsidR="D55C97B9" w:rsidRPr="4696991F">
          <w:rPr>
            <w:rFonts w:ascii="Times New Roman" w:cs="Times New Roman"/>
            <w:sz w:val="24"/>
            <w:szCs w:val="24"/>
            <w:rPrChange w:id="1285" w:author="miranda syafira" w:date="2020-02-21T00:18:00Z">
              <w:rPr/>
            </w:rPrChange>
          </w:rPr>
          <w:t xml:space="preserve"> </w:t>
        </w:r>
      </w:ins>
      <w:ins w:id="1286" w:author="miranda syafira" w:date="2020-02-20T21:56:00Z">
        <w:r w:rsidR="D55C97B9" w:rsidRPr="38BE91DB">
          <w:rPr>
            <w:rFonts w:ascii="Times New Roman" w:cs="Times New Roman"/>
            <w:sz w:val="24"/>
            <w:szCs w:val="24"/>
            <w:rPrChange w:id="1287" w:author="miranda syafira" w:date="2020-02-21T00:18:00Z">
              <w:rPr/>
            </w:rPrChange>
          </w:rPr>
          <w:t>jalur</w:t>
        </w:r>
      </w:ins>
      <w:ins w:id="1288" w:author="miranda syafira" w:date="2020-02-20T21:56:00Z">
        <w:r w:rsidR="D55C97B9" w:rsidRPr="416F5ACB">
          <w:rPr>
            <w:rFonts w:ascii="Times New Roman" w:cs="Times New Roman"/>
            <w:sz w:val="24"/>
            <w:szCs w:val="24"/>
            <w:rPrChange w:id="1289" w:author="miranda syafira" w:date="2020-02-21T00:18:00Z">
              <w:rPr/>
            </w:rPrChange>
          </w:rPr>
          <w:t xml:space="preserve"> lain </w:t>
        </w:r>
      </w:ins>
      <w:ins w:id="1290" w:author="miranda syafira" w:date="2020-02-20T21:56:00Z">
        <w:r w:rsidR="D55C97B9" w:rsidRPr="2B2F94F8">
          <w:rPr>
            <w:rFonts w:ascii="Times New Roman" w:cs="Times New Roman"/>
            <w:sz w:val="24"/>
            <w:szCs w:val="24"/>
            <w:rPrChange w:id="1291" w:author="miranda syafira" w:date="2020-02-21T00:18:00Z">
              <w:rPr/>
            </w:rPrChange>
          </w:rPr>
          <w:t>tersebut</w:t>
        </w:r>
      </w:ins>
      <w:ins w:id="1292" w:author="miranda syafira" w:date="2020-02-20T21:56:00Z">
        <w:r w:rsidR="D55C97B9" w:rsidRPr="2CEE801C">
          <w:rPr>
            <w:rFonts w:ascii="Times New Roman" w:cs="Times New Roman"/>
            <w:sz w:val="24"/>
            <w:szCs w:val="24"/>
            <w:rPrChange w:id="1293" w:author="miranda syafira" w:date="2020-02-21T00:18:00Z">
              <w:rPr/>
            </w:rPrChange>
          </w:rPr>
          <w:t xml:space="preserve"> </w:t>
        </w:r>
      </w:ins>
      <w:ins w:id="1294" w:author="miranda syafira" w:date="2020-02-20T21:56:00Z">
        <w:r w:rsidR="D55C97B9" w:rsidRPr="B3EA3C8A">
          <w:rPr>
            <w:rFonts w:ascii="Times New Roman" w:cs="Times New Roman"/>
            <w:sz w:val="24"/>
            <w:szCs w:val="24"/>
            <w:rPrChange w:id="1295" w:author="miranda syafira" w:date="2020-02-21T00:18:00Z">
              <w:rPr/>
            </w:rPrChange>
          </w:rPr>
          <w:t>disebut</w:t>
        </w:r>
      </w:ins>
      <w:ins w:id="1296" w:author="miranda syafira" w:date="2020-02-20T21:56:00Z">
        <w:r w:rsidR="D55C97B9" w:rsidRPr="85324AAD">
          <w:rPr>
            <w:rFonts w:ascii="Times New Roman" w:cs="Times New Roman"/>
            <w:sz w:val="24"/>
            <w:szCs w:val="24"/>
            <w:rPrChange w:id="1297" w:author="miranda syafira" w:date="2020-02-21T00:18:00Z">
              <w:rPr/>
            </w:rPrChange>
          </w:rPr>
          <w:t xml:space="preserve"> </w:t>
        </w:r>
      </w:ins>
      <w:ins w:id="1298" w:author="miranda syafira" w:date="2020-02-20T21:56:00Z">
        <w:r w:rsidR="D55C97B9" w:rsidRPr="806EFCE0">
          <w:rPr>
            <w:rFonts w:ascii="Times New Roman" w:cs="Times New Roman"/>
            <w:sz w:val="24"/>
            <w:szCs w:val="24"/>
            <w:rPrChange w:id="1299" w:author="miranda syafira" w:date="2020-02-21T00:18:00Z">
              <w:rPr/>
            </w:rPrChange>
          </w:rPr>
          <w:t>dengan</w:t>
        </w:r>
      </w:ins>
      <w:ins w:id="1300" w:author="miranda syafira" w:date="2020-02-20T21:56:00Z">
        <w:r w:rsidR="D55C97B9" w:rsidRPr="F06DF5EA">
          <w:rPr>
            <w:rFonts w:ascii="Times New Roman" w:cs="Times New Roman"/>
            <w:sz w:val="24"/>
            <w:szCs w:val="24"/>
            <w:rPrChange w:id="1301" w:author="miranda syafira" w:date="2020-02-21T00:18:00Z">
              <w:rPr/>
            </w:rPrChange>
          </w:rPr>
          <w:t xml:space="preserve"> </w:t>
        </w:r>
      </w:ins>
      <w:ins w:id="1302" w:author="miranda syafira" w:date="2020-02-20T21:56:00Z">
        <w:r w:rsidR="D55C97B9" w:rsidRPr="41DEF35B">
          <w:rPr>
            <w:rFonts w:ascii="Times New Roman" w:cs="Times New Roman"/>
            <w:sz w:val="24"/>
            <w:szCs w:val="24"/>
            <w:rPrChange w:id="1303" w:author="miranda syafira" w:date="2020-02-21T00:18:00Z">
              <w:rPr/>
            </w:rPrChange>
          </w:rPr>
          <w:t>Ileakage</w:t>
        </w:r>
      </w:ins>
      <w:ins w:id="1304" w:author="miranda syafira" w:date="2020-02-20T21:56:00Z">
        <w:r w:rsidR="D55C97B9" w:rsidRPr="9EB4B66F">
          <w:rPr>
            <w:rFonts w:ascii="Times New Roman" w:cs="Times New Roman"/>
            <w:sz w:val="24"/>
            <w:szCs w:val="24"/>
            <w:rPrChange w:id="1305" w:author="miranda syafira" w:date="2020-02-21T00:18:00Z">
              <w:rPr/>
            </w:rPrChange>
          </w:rPr>
          <w:t xml:space="preserve"> yang </w:t>
        </w:r>
      </w:ins>
      <w:ins w:id="1306" w:author="miranda syafira" w:date="2020-02-20T21:56:00Z">
        <w:r w:rsidR="D55C97B9" w:rsidRPr="9AD8FF44">
          <w:rPr>
            <w:rFonts w:ascii="Times New Roman" w:cs="Times New Roman"/>
            <w:sz w:val="24"/>
            <w:szCs w:val="24"/>
            <w:rPrChange w:id="1307" w:author="miranda syafira" w:date="2020-02-21T00:18:00Z">
              <w:rPr/>
            </w:rPrChange>
          </w:rPr>
          <w:t>ditampilkan</w:t>
        </w:r>
      </w:ins>
      <w:ins w:id="1308" w:author="miranda syafira" w:date="2020-02-20T21:56:00Z">
        <w:r w:rsidR="D55C97B9" w:rsidRPr="62A26DC4">
          <w:rPr>
            <w:rFonts w:ascii="Times New Roman" w:cs="Times New Roman"/>
            <w:sz w:val="24"/>
            <w:szCs w:val="24"/>
            <w:rPrChange w:id="1309" w:author="miranda syafira" w:date="2020-02-21T00:18:00Z">
              <w:rPr/>
            </w:rPrChange>
          </w:rPr>
          <w:t xml:space="preserve"> </w:t>
        </w:r>
      </w:ins>
      <w:ins w:id="1310" w:author="miranda syafira" w:date="2020-02-20T21:56:00Z">
        <w:r w:rsidR="D55C97B9" w:rsidRPr="E81D00CC">
          <w:rPr>
            <w:rFonts w:ascii="Times New Roman" w:cs="Times New Roman"/>
            <w:sz w:val="24"/>
            <w:szCs w:val="24"/>
            <w:rPrChange w:id="1311" w:author="miranda syafira" w:date="2020-02-21T00:18:00Z">
              <w:rPr/>
            </w:rPrChange>
          </w:rPr>
          <w:t>sebagai</w:t>
        </w:r>
      </w:ins>
      <w:ins w:id="1312" w:author="miranda syafira" w:date="2020-02-20T21:56:00Z">
        <w:r w:rsidR="D55C97B9" w:rsidRPr="A9DEA6F7">
          <w:rPr>
            <w:rFonts w:ascii="Times New Roman" w:cs="Times New Roman"/>
            <w:sz w:val="24"/>
            <w:szCs w:val="24"/>
            <w:rPrChange w:id="1313" w:author="miranda syafira" w:date="2020-02-21T00:18:00Z">
              <w:rPr/>
            </w:rPrChange>
          </w:rPr>
          <w:t xml:space="preserve"> </w:t>
        </w:r>
      </w:ins>
      <w:ins w:id="1314" w:author="miranda syafira" w:date="2020-02-20T21:56:00Z">
        <w:r w:rsidR="D55C97B9" w:rsidRPr="4852AC1D">
          <w:rPr>
            <w:rFonts w:ascii="Times New Roman" w:cs="Times New Roman"/>
            <w:sz w:val="24"/>
            <w:szCs w:val="24"/>
            <w:rPrChange w:id="1315" w:author="miranda syafira" w:date="2020-02-21T00:18:00Z">
              <w:rPr/>
            </w:rPrChange>
          </w:rPr>
          <w:t>berikut</w:t>
        </w:r>
      </w:ins>
    </w:p>
    <w:p>
      <w:pPr>
        <w:pStyle w:val="style0"/>
        <w:spacing w:lineRule="auto" w:line="276"/>
        <w:ind w:firstLine="360"/>
        <w:jc w:val="center"/>
        <w:rPr>
          <w:ins w:id="1316" w:author="miranda syafira" w:date="2020-02-20T23:55:00Z"/>
          <w:rFonts w:ascii="Times New Roman" w:cs="Times New Roman" w:hAnsi="Times New Roman"/>
          <w:b/>
          <w:sz w:val="24"/>
          <w:szCs w:val="24"/>
        </w:rPr>
        <w:pPrChange w:id="1317" w:author="miranda syafira" w:date="2020-02-21T00:18:00Z">
          <w:pPr>
            <w:pStyle w:val="style0"/>
            <w:spacing w:lineRule="auto" w:line="276"/>
            <w:jc w:val="both"/>
          </w:pPr>
        </w:pPrChange>
      </w:pPr>
      <w:ins w:id="1318" w:author="miranda syafira" w:date="2020-02-20T21:57:00Z">
        <w:r w:rsidR="C834FBCF">
          <w:rPr>
            <w:rFonts w:ascii="Times New Roman" w:cs="Times New Roman" w:hAnsi="Times New Roman"/>
            <w:b/>
            <w:noProof/>
            <w:sz w:val="24"/>
            <w:szCs w:val="24"/>
            <w:lang w:val="id-ID" w:eastAsia="id-ID"/>
          </w:rPr>
          <w:drawing>
            <wp:inline distT="0" distB="0" distL="0" distR="0">
              <wp:extent cx="1615686" cy="1721592"/>
              <wp:effectExtent l="4127" t="0" r="7938" b="7936"/>
              <wp:docPr id="1036" name="Image1" descr="C:\Users\MIRANDA SYAFIRA\Documents\KULIAH\smt6\ETB\Safety Device\S__983069.jpg"/>
              <wp:cNvGraphicFramePr>
                <a:graphicFrameLocks xmlns:a="http://schemas.openxmlformats.org/drawingml/2006/main" noChangeAspect="true" noSelect="false" noResize="false" noGrp="fals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"/>
                      <pic:cNvPicPr/>
                    </pic:nvPicPr>
                    <pic:blipFill rotWithShape="true"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8170" t="0" r="11402" b="0"/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1615686" cy="17215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style0"/>
        <w:spacing w:lineRule="auto" w:line="276"/>
        <w:ind w:firstLine="360"/>
        <w:jc w:val="center"/>
        <w:rPr>
          <w:ins w:id="1319" w:author="miranda syafira" w:date="2020-02-20T23:56:00Z"/>
          <w:rFonts w:ascii="Times New Roman" w:cs="Times New Roman" w:hAnsi="Times New Roman"/>
          <w:sz w:val="24"/>
          <w:szCs w:val="24"/>
        </w:rPr>
        <w:pPrChange w:id="1320" w:author="miranda syafira" w:date="2020-02-21T00:18:00Z">
          <w:pPr>
            <w:pStyle w:val="style0"/>
            <w:spacing w:lineRule="auto" w:line="276"/>
            <w:jc w:val="both"/>
          </w:pPr>
        </w:pPrChange>
      </w:pPr>
      <w:ins w:id="1321" w:author="miranda syafira" w:date="2020-02-20T23:55:00Z">
        <w:r w:rsidR="87EB940D">
          <w:rPr>
            <w:rFonts w:ascii="Times New Roman" w:cs="Times New Roman" w:hAnsi="Times New Roman"/>
            <w:sz w:val="24"/>
            <w:szCs w:val="24"/>
          </w:rPr>
          <w:t>Gambar</w:t>
        </w:r>
      </w:ins>
      <w:ins w:id="1322" w:author="miranda syafira" w:date="2020-02-20T23:55:00Z">
        <w:r w:rsidR="87EB940D">
          <w:rPr>
            <w:rFonts w:ascii="Times New Roman" w:cs="Times New Roman" w:hAnsi="Times New Roman"/>
            <w:sz w:val="24"/>
            <w:szCs w:val="24"/>
          </w:rPr>
          <w:t xml:space="preserve"> 6. </w:t>
        </w:r>
      </w:ins>
      <w:ins w:id="1323" w:author="miranda syafira" w:date="2020-02-20T23:56:00Z">
        <w:r w:rsidR="46C3ABF4">
          <w:rPr>
            <w:rFonts w:ascii="Times New Roman" w:cs="Times New Roman" w:hAnsi="Times New Roman"/>
            <w:sz w:val="24"/>
            <w:szCs w:val="24"/>
          </w:rPr>
          <w:t>Sinyal</w:t>
        </w:r>
      </w:ins>
      <w:ins w:id="1324" w:author="miranda syafira" w:date="2020-02-20T23:56:00Z">
        <w:r w:rsidR="46C3ABF4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25" w:author="miranda syafira" w:date="2020-02-20T23:56:00Z">
        <w:r w:rsidR="46C3ABF4">
          <w:rPr>
            <w:rFonts w:ascii="Times New Roman" w:cs="Times New Roman" w:hAnsi="Times New Roman"/>
            <w:sz w:val="24"/>
            <w:szCs w:val="24"/>
          </w:rPr>
          <w:t>Kondisi</w:t>
        </w:r>
      </w:ins>
      <w:ins w:id="1326" w:author="miranda syafira" w:date="2020-02-20T23:56:00Z">
        <w:r w:rsidR="46C3ABF4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27" w:author="miranda syafira" w:date="2020-02-20T23:56:00Z">
        <w:r w:rsidR="46C3ABF4">
          <w:rPr>
            <w:rFonts w:ascii="Times New Roman" w:cs="Times New Roman" w:hAnsi="Times New Roman"/>
            <w:sz w:val="24"/>
            <w:szCs w:val="24"/>
          </w:rPr>
          <w:t>Arus</w:t>
        </w:r>
      </w:ins>
      <w:ins w:id="1328" w:author="miranda syafira" w:date="2020-02-20T23:56:00Z">
        <w:r w:rsidR="46C3ABF4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29" w:author="miranda syafira" w:date="2020-02-20T23:56:00Z">
        <w:r w:rsidR="46C3ABF4">
          <w:rPr>
            <w:rFonts w:ascii="Times New Roman" w:cs="Times New Roman" w:hAnsi="Times New Roman"/>
            <w:sz w:val="24"/>
            <w:szCs w:val="24"/>
          </w:rPr>
          <w:t>Bocor</w:t>
        </w:r>
      </w:ins>
    </w:p>
    <w:p>
      <w:pPr>
        <w:pStyle w:val="style0"/>
        <w:spacing w:lineRule="auto" w:line="276"/>
        <w:ind w:firstLine="360"/>
        <w:jc w:val="center"/>
        <w:rPr>
          <w:ins w:id="1330" w:author="miranda syafira" w:date="2020-02-20T23:56:00Z"/>
          <w:rFonts w:ascii="Times New Roman" w:cs="Times New Roman" w:hAnsi="Times New Roman"/>
          <w:sz w:val="24"/>
          <w:szCs w:val="24"/>
        </w:rPr>
        <w:pPrChange w:id="1331" w:author="miranda syafira" w:date="2020-02-21T00:18:00Z">
          <w:pPr>
            <w:pStyle w:val="style0"/>
            <w:spacing w:lineRule="auto" w:line="276"/>
            <w:jc w:val="both"/>
          </w:pPr>
        </w:pPrChange>
      </w:pPr>
      <w:ins w:id="1332" w:author="miranda syafira" w:date="2020-02-20T23:56:00Z">
        <w:r w:rsidR="EE2ABE85">
          <w:rPr>
            <w:rFonts w:ascii="Times New Roman" w:cs="Times New Roman" w:hAnsi="Times New Roman"/>
            <w:noProof/>
            <w:sz w:val="24"/>
            <w:szCs w:val="24"/>
            <w:lang w:val="id-ID" w:eastAsia="id-ID"/>
          </w:rPr>
          <w:drawing>
            <wp:inline distT="0" distB="0" distL="0" distR="0">
              <wp:extent cx="1614217" cy="1721393"/>
              <wp:effectExtent l="3810" t="0" r="8890" b="8890"/>
              <wp:docPr id="1037" name="Image1" descr="C:\Users\MIRANDA SYAFIRA\Documents\KULIAH\smt6\ETB\Safety Device\S__983071.jpg"/>
              <wp:cNvGraphicFramePr>
                <a:graphicFrameLocks xmlns:a="http://schemas.openxmlformats.org/drawingml/2006/main" noChangeAspect="true" noSelect="false" noResize="false" noGrp="fals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"/>
                      <pic:cNvPicPr/>
                    </pic:nvPicPr>
                    <pic:blipFill rotWithShape="true"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9763" t="0" r="9879" b="0"/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1614217" cy="172139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1333" w:author="miranda syafira" w:date="2020-02-20T23:56:00Z">
        <w:r w:rsidR="EE2ABE8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</w:p>
    <w:p>
      <w:pPr>
        <w:pStyle w:val="style0"/>
        <w:spacing w:lineRule="auto" w:line="276"/>
        <w:ind w:firstLine="360"/>
        <w:jc w:val="center"/>
        <w:rPr>
          <w:ins w:id="1334" w:author="miranda syafira" w:date="2020-02-20T23:57:00Z"/>
          <w:rFonts w:ascii="Times New Roman" w:cs="Times New Roman" w:hAnsi="Times New Roman"/>
          <w:sz w:val="24"/>
          <w:szCs w:val="24"/>
        </w:rPr>
        <w:pPrChange w:id="1335" w:author="miranda syafira" w:date="2020-02-21T00:18:00Z">
          <w:pPr>
            <w:pStyle w:val="style0"/>
            <w:spacing w:lineRule="auto" w:line="276"/>
            <w:jc w:val="both"/>
          </w:pPr>
        </w:pPrChange>
      </w:pPr>
      <w:ins w:id="1336" w:author="miranda syafira" w:date="2020-02-20T23:56:00Z">
        <w:r w:rsidR="85F8CF68">
          <w:rPr>
            <w:rFonts w:ascii="Times New Roman" w:cs="Times New Roman" w:hAnsi="Times New Roman"/>
            <w:sz w:val="24"/>
            <w:szCs w:val="24"/>
          </w:rPr>
          <w:t>Gambar</w:t>
        </w:r>
      </w:ins>
      <w:ins w:id="1337" w:author="miranda syafira" w:date="2020-02-20T23:56:00Z">
        <w:r w:rsidR="85F8CF68">
          <w:rPr>
            <w:rFonts w:ascii="Times New Roman" w:cs="Times New Roman" w:hAnsi="Times New Roman"/>
            <w:sz w:val="24"/>
            <w:szCs w:val="24"/>
          </w:rPr>
          <w:t xml:space="preserve"> 7. </w:t>
        </w:r>
      </w:ins>
      <w:ins w:id="1338" w:author="miranda syafira" w:date="2020-02-20T23:56:00Z">
        <w:r w:rsidR="85F8CF68">
          <w:rPr>
            <w:rFonts w:ascii="Times New Roman" w:cs="Times New Roman" w:hAnsi="Times New Roman"/>
            <w:sz w:val="24"/>
            <w:szCs w:val="24"/>
          </w:rPr>
          <w:t>Spesifikasi</w:t>
        </w:r>
      </w:ins>
      <w:ins w:id="1339" w:author="miranda syafira" w:date="2020-02-20T23:56:00Z">
        <w:r w:rsidR="85F8CF68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40" w:author="miranda syafira" w:date="2020-02-20T23:56:00Z">
        <w:r w:rsidR="85F8CF68">
          <w:rPr>
            <w:rFonts w:ascii="Times New Roman" w:cs="Times New Roman" w:hAnsi="Times New Roman"/>
            <w:sz w:val="24"/>
            <w:szCs w:val="24"/>
          </w:rPr>
          <w:t>Sinyal</w:t>
        </w:r>
      </w:ins>
      <w:ins w:id="1341" w:author="miranda syafira" w:date="2020-02-20T23:56:00Z">
        <w:r w:rsidR="85F8CF68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42" w:author="miranda syafira" w:date="2020-02-20T23:56:00Z">
        <w:r w:rsidR="85F8CF68">
          <w:rPr>
            <w:rFonts w:ascii="Times New Roman" w:cs="Times New Roman" w:hAnsi="Times New Roman"/>
            <w:sz w:val="24"/>
            <w:szCs w:val="24"/>
          </w:rPr>
          <w:t>Kondisi</w:t>
        </w:r>
      </w:ins>
      <w:ins w:id="1343" w:author="miranda syafira" w:date="2020-02-20T23:57:00Z">
        <w:r w:rsidR="BB06CEF4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44" w:author="miranda syafira" w:date="2020-02-20T23:57:00Z">
        <w:r w:rsidR="BB06CEF4">
          <w:rPr>
            <w:rFonts w:ascii="Times New Roman" w:cs="Times New Roman" w:hAnsi="Times New Roman"/>
            <w:sz w:val="24"/>
            <w:szCs w:val="24"/>
          </w:rPr>
          <w:t>Arus</w:t>
        </w:r>
      </w:ins>
      <w:ins w:id="1345" w:author="miranda syafira" w:date="2020-02-20T23:57:00Z">
        <w:r w:rsidR="BB06CEF4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46" w:author="miranda syafira" w:date="2020-02-20T23:57:00Z">
        <w:r w:rsidR="BB06CEF4">
          <w:rPr>
            <w:rFonts w:ascii="Times New Roman" w:cs="Times New Roman" w:hAnsi="Times New Roman"/>
            <w:sz w:val="24"/>
            <w:szCs w:val="24"/>
          </w:rPr>
          <w:t>Bocor</w:t>
        </w:r>
      </w:ins>
    </w:p>
    <w:p>
      <w:pPr>
        <w:pStyle w:val="style0"/>
        <w:spacing w:lineRule="auto" w:line="276"/>
        <w:ind w:firstLine="360"/>
        <w:jc w:val="both"/>
        <w:rPr>
          <w:ins w:id="1347" w:author="miranda syafira" w:date="2020-02-20T23:59:00Z"/>
          <w:rFonts w:ascii="Times New Roman" w:cs="Times New Roman" w:hAnsi="Times New Roman"/>
          <w:sz w:val="24"/>
          <w:szCs w:val="24"/>
        </w:rPr>
        <w:pPrChange w:id="1348" w:author="miranda syafira" w:date="2020-02-21T00:18:00Z">
          <w:pPr>
            <w:pStyle w:val="style0"/>
            <w:spacing w:lineRule="auto" w:line="276"/>
            <w:jc w:val="both"/>
          </w:pPr>
        </w:pPrChange>
      </w:pPr>
      <w:ins w:id="1349" w:author="miranda syafira" w:date="2020-02-20T23:57:00Z">
        <w:r w:rsidR="16382878">
          <w:rPr>
            <w:rFonts w:ascii="Times New Roman" w:cs="Times New Roman" w:hAnsi="Times New Roman"/>
            <w:sz w:val="24"/>
            <w:szCs w:val="24"/>
          </w:rPr>
          <w:tab/>
        </w:r>
      </w:ins>
      <w:ins w:id="1350" w:author="miranda syafira" w:date="2020-02-20T23:57:00Z">
        <w:r w:rsidR="16382878">
          <w:rPr>
            <w:rFonts w:ascii="Times New Roman" w:cs="Times New Roman" w:hAnsi="Times New Roman"/>
            <w:sz w:val="24"/>
            <w:szCs w:val="24"/>
          </w:rPr>
          <w:t>Pada</w:t>
        </w:r>
      </w:ins>
      <w:ins w:id="1351" w:author="miranda syafira" w:date="2020-02-20T23:57:00Z">
        <w:r w:rsidR="16382878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52" w:author="miranda syafira" w:date="2020-02-20T23:57:00Z">
        <w:r w:rsidR="16382878">
          <w:rPr>
            <w:rFonts w:ascii="Times New Roman" w:cs="Times New Roman" w:hAnsi="Times New Roman"/>
            <w:sz w:val="24"/>
            <w:szCs w:val="24"/>
          </w:rPr>
          <w:t>sinyal</w:t>
        </w:r>
      </w:ins>
      <w:ins w:id="1353" w:author="miranda syafira" w:date="2020-02-20T23:57:00Z">
        <w:r w:rsidR="16382878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54" w:author="miranda syafira" w:date="2020-02-20T23:57:00Z">
        <w:r w:rsidR="16382878">
          <w:rPr>
            <w:rFonts w:ascii="Times New Roman" w:cs="Times New Roman" w:hAnsi="Times New Roman"/>
            <w:sz w:val="24"/>
            <w:szCs w:val="24"/>
          </w:rPr>
          <w:t>tersebut</w:t>
        </w:r>
      </w:ins>
      <w:ins w:id="1355" w:author="miranda syafira" w:date="2020-02-20T23:57:00Z">
        <w:r w:rsidR="16382878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56" w:author="miranda syafira" w:date="2020-02-20T23:57:00Z">
        <w:r w:rsidR="16382878">
          <w:rPr>
            <w:rFonts w:ascii="Times New Roman" w:cs="Times New Roman" w:hAnsi="Times New Roman"/>
            <w:sz w:val="24"/>
            <w:szCs w:val="24"/>
          </w:rPr>
          <w:t>memiliki</w:t>
        </w:r>
      </w:ins>
      <w:ins w:id="1357" w:author="miranda syafira" w:date="2020-02-20T23:57:00Z">
        <w:r w:rsidR="16382878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58" w:author="miranda syafira" w:date="2020-02-20T23:57:00Z">
        <w:r w:rsidR="16382878">
          <w:rPr>
            <w:rFonts w:ascii="Times New Roman" w:cs="Times New Roman" w:hAnsi="Times New Roman"/>
            <w:sz w:val="24"/>
            <w:szCs w:val="24"/>
          </w:rPr>
          <w:t>karakteristik</w:t>
        </w:r>
      </w:ins>
      <w:ins w:id="1359" w:author="miranda syafira" w:date="2020-02-20T23:57:00Z">
        <w:r w:rsidR="16382878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60" w:author="miranda syafira" w:date="2020-02-20T23:57:00Z">
        <w:r w:rsidR="16382878">
          <w:rPr>
            <w:rFonts w:ascii="Times New Roman" w:cs="Times New Roman" w:hAnsi="Times New Roman"/>
            <w:sz w:val="24"/>
            <w:szCs w:val="24"/>
          </w:rPr>
          <w:t>tegangan</w:t>
        </w:r>
      </w:ins>
      <w:ins w:id="1361" w:author="miranda syafira" w:date="2020-02-20T23:57:00Z">
        <w:r w:rsidR="16382878">
          <w:rPr>
            <w:rFonts w:ascii="Times New Roman" w:cs="Times New Roman" w:hAnsi="Times New Roman"/>
            <w:sz w:val="24"/>
            <w:szCs w:val="24"/>
          </w:rPr>
          <w:t xml:space="preserve"> rata-rata 75.78Mv </w:t>
        </w:r>
      </w:ins>
      <w:ins w:id="1362" w:author="miranda syafira" w:date="2020-02-20T23:57:00Z">
        <w:r w:rsidR="16382878">
          <w:rPr>
            <w:rFonts w:ascii="Times New Roman" w:cs="Times New Roman" w:hAnsi="Times New Roman"/>
            <w:sz w:val="24"/>
            <w:szCs w:val="24"/>
          </w:rPr>
          <w:t>dan</w:t>
        </w:r>
      </w:ins>
      <w:ins w:id="1363" w:author="miranda syafira" w:date="2020-02-20T23:57:00Z">
        <w:r w:rsidR="16382878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64" w:author="miranda syafira" w:date="2020-02-20T23:57:00Z">
        <w:r w:rsidR="16382878">
          <w:rPr>
            <w:rFonts w:ascii="Times New Roman" w:cs="Times New Roman" w:hAnsi="Times New Roman"/>
            <w:sz w:val="24"/>
            <w:szCs w:val="24"/>
          </w:rPr>
          <w:t>tegangan</w:t>
        </w:r>
      </w:ins>
      <w:ins w:id="1365" w:author="miranda syafira" w:date="2020-02-20T23:57:00Z">
        <w:r w:rsidR="16382878">
          <w:rPr>
            <w:rFonts w:ascii="Times New Roman" w:cs="Times New Roman" w:hAnsi="Times New Roman"/>
            <w:sz w:val="24"/>
            <w:szCs w:val="24"/>
          </w:rPr>
          <w:t xml:space="preserve"> RMS 1.671V</w:t>
        </w:r>
      </w:ins>
      <w:ins w:id="1366" w:author="miranda syafira" w:date="2020-02-21T00:12:00Z">
        <w:r w:rsidR="053D799C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67" w:author="miranda syafira" w:date="2020-02-21T00:12:00Z">
        <w:r w:rsidR="053D799C">
          <w:rPr>
            <w:rFonts w:ascii="Times New Roman" w:cs="Times New Roman" w:hAnsi="Times New Roman"/>
            <w:sz w:val="24"/>
            <w:szCs w:val="24"/>
          </w:rPr>
          <w:t>memiliki</w:t>
        </w:r>
      </w:ins>
      <w:ins w:id="1368" w:author="miranda syafira" w:date="2020-02-21T00:12:00Z">
        <w:r w:rsidR="053D799C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69" w:author="miranda syafira" w:date="2020-02-21T00:12:00Z">
        <w:r w:rsidR="053D799C">
          <w:rPr>
            <w:rFonts w:ascii="Times New Roman" w:cs="Times New Roman" w:hAnsi="Times New Roman"/>
            <w:sz w:val="24"/>
            <w:szCs w:val="24"/>
          </w:rPr>
          <w:t>frekuensi</w:t>
        </w:r>
      </w:ins>
      <w:ins w:id="1370" w:author="miranda syafira" w:date="2020-02-21T00:12:00Z">
        <w:r w:rsidR="053D799C">
          <w:rPr>
            <w:rFonts w:ascii="Times New Roman" w:cs="Times New Roman" w:hAnsi="Times New Roman"/>
            <w:sz w:val="24"/>
            <w:szCs w:val="24"/>
          </w:rPr>
          <w:t xml:space="preserve"> 399.8Hz</w:t>
        </w:r>
      </w:ins>
      <w:ins w:id="1371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 xml:space="preserve">. </w:t>
        </w:r>
      </w:ins>
      <w:ins w:id="1372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>Bentuk</w:t>
        </w:r>
      </w:ins>
      <w:ins w:id="1373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74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>sinyal</w:t>
        </w:r>
      </w:ins>
      <w:ins w:id="1375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 xml:space="preserve"> yang </w:t>
        </w:r>
      </w:ins>
      <w:ins w:id="1376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>ditampilkan</w:t>
        </w:r>
      </w:ins>
      <w:ins w:id="1377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78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>yaitu</w:t>
        </w:r>
      </w:ins>
      <w:ins w:id="1379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80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>berpola</w:t>
        </w:r>
      </w:ins>
      <w:ins w:id="1381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82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>periodik</w:t>
        </w:r>
      </w:ins>
      <w:ins w:id="1383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84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>tetap</w:t>
        </w:r>
      </w:ins>
      <w:ins w:id="1385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86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>dengan</w:t>
        </w:r>
      </w:ins>
      <w:ins w:id="1387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88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>puncak</w:t>
        </w:r>
      </w:ins>
      <w:ins w:id="1389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 xml:space="preserve"> yang </w:t>
        </w:r>
      </w:ins>
      <w:ins w:id="1390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>nampak</w:t>
        </w:r>
      </w:ins>
      <w:ins w:id="1391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92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>jelas</w:t>
        </w:r>
      </w:ins>
      <w:ins w:id="1393" w:author="miranda syafira" w:date="2020-02-20T23:58:00Z">
        <w:r w:rsidR="E24B5A5F">
          <w:rPr>
            <w:rFonts w:ascii="Times New Roman" w:cs="Times New Roman" w:hAnsi="Times New Roman"/>
            <w:sz w:val="24"/>
            <w:szCs w:val="24"/>
          </w:rPr>
          <w:t>.</w:t>
        </w:r>
      </w:ins>
      <w:ins w:id="1394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395" w:author="miranda syafira" w:date="2020-02-20T23:59:00Z">
        <w:r w:rsidR="34A834BE" w:rsidRPr="99F935ED">
          <w:rPr>
            <w:rFonts w:ascii="Times New Roman" w:cs="Times New Roman"/>
            <w:sz w:val="24"/>
            <w:szCs w:val="24"/>
            <w:rPrChange w:id="1396" w:author="miranda syafira" w:date="2020-02-21T00:18:00Z">
              <w:rPr/>
            </w:rPrChange>
          </w:rPr>
          <w:t>Bentuk</w:t>
        </w:r>
      </w:ins>
      <w:ins w:id="1397" w:author="miranda syafira" w:date="2020-02-20T23:59:00Z">
        <w:r w:rsidR="34A834BE" w:rsidRPr="F3AC6CCC">
          <w:rPr>
            <w:rFonts w:ascii="Times New Roman" w:cs="Times New Roman"/>
            <w:sz w:val="24"/>
            <w:szCs w:val="24"/>
            <w:rPrChange w:id="1398" w:author="miranda syafira" w:date="2020-02-21T00:18:00Z">
              <w:rPr/>
            </w:rPrChange>
          </w:rPr>
          <w:t xml:space="preserve"> </w:t>
        </w:r>
      </w:ins>
      <w:ins w:id="1399" w:author="miranda syafira" w:date="2020-02-20T23:59:00Z">
        <w:r w:rsidR="34A834BE" w:rsidRPr="295F85C9">
          <w:rPr>
            <w:rFonts w:ascii="Times New Roman" w:cs="Times New Roman"/>
            <w:sz w:val="24"/>
            <w:szCs w:val="24"/>
            <w:rPrChange w:id="1400" w:author="miranda syafira" w:date="2020-02-21T00:18:00Z">
              <w:rPr/>
            </w:rPrChange>
          </w:rPr>
          <w:t>gelombang</w:t>
        </w:r>
      </w:ins>
      <w:ins w:id="1401" w:author="miranda syafira" w:date="2020-02-20T23:59:00Z">
        <w:r w:rsidR="34A834BE" w:rsidRPr="ADAA24F0">
          <w:rPr>
            <w:rFonts w:ascii="Times New Roman" w:cs="Times New Roman"/>
            <w:sz w:val="24"/>
            <w:szCs w:val="24"/>
            <w:rPrChange w:id="1402" w:author="miranda syafira" w:date="2020-02-21T00:18:00Z">
              <w:rPr/>
            </w:rPrChange>
          </w:rPr>
          <w:t xml:space="preserve"> </w:t>
        </w:r>
      </w:ins>
      <w:ins w:id="1403" w:author="miranda syafira" w:date="2020-02-20T23:59:00Z">
        <w:r w:rsidR="34A834BE" w:rsidRPr="BAB32110">
          <w:rPr>
            <w:rFonts w:ascii="Times New Roman" w:cs="Times New Roman"/>
            <w:sz w:val="24"/>
            <w:szCs w:val="24"/>
            <w:rPrChange w:id="1404" w:author="miranda syafira" w:date="2020-02-21T00:18:00Z">
              <w:rPr/>
            </w:rPrChange>
          </w:rPr>
          <w:t>sinyal</w:t>
        </w:r>
      </w:ins>
      <w:ins w:id="1405" w:author="miranda syafira" w:date="2020-02-20T23:59:00Z">
        <w:r w:rsidR="34A834BE" w:rsidRPr="D400B7CD">
          <w:rPr>
            <w:rFonts w:ascii="Times New Roman" w:cs="Times New Roman"/>
            <w:sz w:val="24"/>
            <w:szCs w:val="24"/>
            <w:rPrChange w:id="1406" w:author="miranda syafira" w:date="2020-02-21T00:18:00Z">
              <w:rPr/>
            </w:rPrChange>
          </w:rPr>
          <w:t xml:space="preserve"> </w:t>
        </w:r>
      </w:ins>
      <w:ins w:id="1407" w:author="miranda syafira" w:date="2020-02-20T23:59:00Z">
        <w:r w:rsidR="34A834BE" w:rsidRPr="D35D23CF">
          <w:rPr>
            <w:rFonts w:ascii="Times New Roman" w:cs="Times New Roman"/>
            <w:sz w:val="24"/>
            <w:szCs w:val="24"/>
            <w:rPrChange w:id="1408" w:author="miranda syafira" w:date="2020-02-21T00:18:00Z">
              <w:rPr/>
            </w:rPrChange>
          </w:rPr>
          <w:t>tid</w:t>
        </w:r>
      </w:ins>
      <w:ins w:id="1409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>ak</w:t>
        </w:r>
      </w:ins>
      <w:ins w:id="1410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411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>menunjukkan</w:t>
        </w:r>
      </w:ins>
      <w:ins w:id="1412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413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>nilai</w:t>
        </w:r>
      </w:ins>
      <w:ins w:id="1414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415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>tetap</w:t>
        </w:r>
      </w:ins>
      <w:ins w:id="1416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417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>pada</w:t>
        </w:r>
      </w:ins>
      <w:ins w:id="1418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419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>tegangan</w:t>
        </w:r>
      </w:ins>
      <w:ins w:id="1420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421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>puncak</w:t>
        </w:r>
      </w:ins>
      <w:ins w:id="1422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423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>atau</w:t>
        </w:r>
      </w:ins>
      <w:ins w:id="1424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425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>bentuk</w:t>
        </w:r>
      </w:ins>
      <w:ins w:id="1426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427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>sinyal</w:t>
        </w:r>
      </w:ins>
      <w:ins w:id="1428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429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>cos</w:t>
        </w:r>
      </w:ins>
      <w:ins w:id="1430" w:author="miranda syafira" w:date="2020-02-20T23:59:00Z">
        <w:r w:rsidR="34A834BE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431" w:author="miranda syafira" w:date="2020-02-20T23:59:00Z">
        <w:r w:rsidR="34A834BE" w:rsidRPr="C1F29C1D">
          <w:rPr>
            <w:rFonts w:ascii="Times New Roman" w:cs="Times New Roman"/>
            <w:sz w:val="24"/>
            <w:szCs w:val="24"/>
            <w:rPrChange w:id="1432" w:author="miranda syafira" w:date="2020-02-21T00:18:00Z">
              <w:rPr/>
            </w:rPrChange>
          </w:rPr>
          <w:t xml:space="preserve">yang </w:t>
        </w:r>
      </w:ins>
      <w:ins w:id="1433" w:author="miranda syafira" w:date="2020-02-20T23:59:00Z">
        <w:r w:rsidR="34A834BE" w:rsidRPr="EF97AA46">
          <w:rPr>
            <w:rFonts w:ascii="Times New Roman" w:cs="Times New Roman"/>
            <w:sz w:val="24"/>
            <w:szCs w:val="24"/>
            <w:rPrChange w:id="1434" w:author="miranda syafira" w:date="2020-02-21T00:18:00Z">
              <w:rPr/>
            </w:rPrChange>
          </w:rPr>
          <w:t>jelas</w:t>
        </w:r>
      </w:ins>
      <w:ins w:id="1435" w:author="miranda syafira" w:date="2020-02-20T23:59:00Z">
        <w:r w:rsidR="34A834BE" w:rsidRPr="5EBB3C02">
          <w:rPr>
            <w:rFonts w:ascii="Times New Roman" w:cs="Times New Roman"/>
            <w:sz w:val="24"/>
            <w:szCs w:val="24"/>
            <w:rPrChange w:id="1436" w:author="miranda syafira" w:date="2020-02-21T00:18:00Z">
              <w:rPr/>
            </w:rPrChange>
          </w:rPr>
          <w:t>,</w:t>
        </w:r>
      </w:ins>
      <w:ins w:id="1437" w:author="miranda syafira" w:date="2020-02-21T00:01:00Z">
        <w:r w:rsidR="CF538794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438" w:author="miranda syafira" w:date="2020-02-21T00:01:00Z">
        <w:r w:rsidR="CF538794">
          <w:rPr>
            <w:rFonts w:ascii="Times New Roman" w:cs="Times New Roman" w:hAnsi="Times New Roman"/>
            <w:sz w:val="24"/>
            <w:szCs w:val="24"/>
          </w:rPr>
          <w:t>namun</w:t>
        </w:r>
      </w:ins>
      <w:ins w:id="1439" w:author="miranda syafira" w:date="2020-02-21T00:01:00Z">
        <w:r w:rsidR="CF538794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440" w:author="miranda syafira" w:date="2020-02-20T23:59:00Z">
        <w:r w:rsidR="2D4960ED" w:rsidRPr="FABEB782">
          <w:rPr>
            <w:rFonts w:ascii="Times New Roman" w:cs="Times New Roman"/>
            <w:sz w:val="24"/>
            <w:szCs w:val="24"/>
            <w:rPrChange w:id="1441" w:author="miranda syafira" w:date="2020-02-21T00:18:00Z">
              <w:rPr/>
            </w:rPrChange>
          </w:rPr>
          <w:t xml:space="preserve"> </w:t>
        </w:r>
      </w:ins>
      <w:ins w:id="1442" w:author="miranda syafira" w:date="2020-02-20T23:59:00Z">
        <w:r w:rsidR="2D4960ED" w:rsidRPr="0FA88C4A">
          <w:rPr>
            <w:rFonts w:ascii="Times New Roman" w:cs="Times New Roman"/>
            <w:sz w:val="24"/>
            <w:szCs w:val="24"/>
            <w:rPrChange w:id="1443" w:author="miranda syafira" w:date="2020-02-21T00:18:00Z">
              <w:rPr/>
            </w:rPrChange>
          </w:rPr>
          <w:t>bentuk</w:t>
        </w:r>
      </w:ins>
      <w:ins w:id="1444" w:author="miranda syafira" w:date="2020-02-20T23:59:00Z">
        <w:r w:rsidR="2D4960ED" w:rsidRPr="90E7047A">
          <w:rPr>
            <w:rFonts w:ascii="Times New Roman" w:cs="Times New Roman"/>
            <w:sz w:val="24"/>
            <w:szCs w:val="24"/>
            <w:rPrChange w:id="1445" w:author="miranda syafira" w:date="2020-02-21T00:18:00Z">
              <w:rPr/>
            </w:rPrChange>
          </w:rPr>
          <w:t xml:space="preserve"> </w:t>
        </w:r>
      </w:ins>
      <w:ins w:id="1446" w:author="miranda syafira" w:date="2020-02-20T23:59:00Z">
        <w:r w:rsidR="2D4960ED" w:rsidRPr="0EC8F551">
          <w:rPr>
            <w:rFonts w:ascii="Times New Roman" w:cs="Times New Roman"/>
            <w:sz w:val="24"/>
            <w:szCs w:val="24"/>
            <w:rPrChange w:id="1447" w:author="miranda syafira" w:date="2020-02-21T00:18:00Z">
              <w:rPr/>
            </w:rPrChange>
          </w:rPr>
          <w:t>gelombang</w:t>
        </w:r>
      </w:ins>
      <w:ins w:id="1448" w:author="miranda syafira" w:date="2020-02-20T23:59:00Z">
        <w:r w:rsidR="2D4960ED" w:rsidRPr="CAD7D5FA">
          <w:rPr>
            <w:rFonts w:ascii="Times New Roman" w:cs="Times New Roman"/>
            <w:sz w:val="24"/>
            <w:szCs w:val="24"/>
            <w:rPrChange w:id="1449" w:author="miranda syafira" w:date="2020-02-21T00:18:00Z">
              <w:rPr/>
            </w:rPrChange>
          </w:rPr>
          <w:t xml:space="preserve"> </w:t>
        </w:r>
      </w:ins>
      <w:ins w:id="1450" w:author="miranda syafira" w:date="2020-02-20T23:59:00Z">
        <w:r w:rsidR="2D4960ED" w:rsidRPr="62ECDEA9">
          <w:rPr>
            <w:rFonts w:ascii="Times New Roman" w:cs="Times New Roman"/>
            <w:sz w:val="24"/>
            <w:szCs w:val="24"/>
            <w:rPrChange w:id="1451" w:author="miranda syafira" w:date="2020-02-21T00:18:00Z">
              <w:rPr/>
            </w:rPrChange>
          </w:rPr>
          <w:t>tersebut</w:t>
        </w:r>
      </w:ins>
      <w:ins w:id="1452" w:author="miranda syafira" w:date="2020-02-20T23:59:00Z">
        <w:r w:rsidR="2D4960ED" w:rsidRPr="C4B028F9">
          <w:rPr>
            <w:rFonts w:ascii="Times New Roman" w:cs="Times New Roman"/>
            <w:sz w:val="24"/>
            <w:szCs w:val="24"/>
            <w:rPrChange w:id="1453" w:author="miranda syafira" w:date="2020-02-21T00:18:00Z">
              <w:rPr/>
            </w:rPrChange>
          </w:rPr>
          <w:t xml:space="preserve"> </w:t>
        </w:r>
      </w:ins>
      <w:ins w:id="1454" w:author="miranda syafira" w:date="2020-02-20T23:59:00Z">
        <w:r w:rsidR="2D4960ED" w:rsidRPr="57B51AC5">
          <w:rPr>
            <w:rFonts w:ascii="Times New Roman" w:cs="Times New Roman"/>
            <w:sz w:val="24"/>
            <w:szCs w:val="24"/>
            <w:rPrChange w:id="1455" w:author="miranda syafira" w:date="2020-02-21T00:18:00Z">
              <w:rPr/>
            </w:rPrChange>
          </w:rPr>
          <w:t>menunjukkan</w:t>
        </w:r>
      </w:ins>
      <w:ins w:id="1456" w:author="miranda syafira" w:date="2020-02-20T23:59:00Z">
        <w:r w:rsidR="2D4960ED" w:rsidRPr="4E05A31D">
          <w:rPr>
            <w:rFonts w:ascii="Times New Roman" w:cs="Times New Roman"/>
            <w:sz w:val="24"/>
            <w:szCs w:val="24"/>
            <w:rPrChange w:id="1457" w:author="miranda syafira" w:date="2020-02-21T00:18:00Z">
              <w:rPr/>
            </w:rPrChange>
          </w:rPr>
          <w:t xml:space="preserve"> </w:t>
        </w:r>
      </w:ins>
      <w:ins w:id="1458" w:author="miranda syafira" w:date="2020-02-20T23:59:00Z">
        <w:r w:rsidR="2D4960ED" w:rsidRPr="15AAF426">
          <w:rPr>
            <w:rFonts w:ascii="Times New Roman" w:cs="Times New Roman"/>
            <w:sz w:val="24"/>
            <w:szCs w:val="24"/>
            <w:rPrChange w:id="1459" w:author="miranda syafira" w:date="2020-02-21T00:18:00Z">
              <w:rPr/>
            </w:rPrChange>
          </w:rPr>
          <w:t>puncak</w:t>
        </w:r>
      </w:ins>
      <w:ins w:id="1460" w:author="miranda syafira" w:date="2020-02-20T23:59:00Z">
        <w:r w:rsidR="2D4960ED" w:rsidRPr="49D352B2">
          <w:rPr>
            <w:rFonts w:ascii="Times New Roman" w:cs="Times New Roman"/>
            <w:sz w:val="24"/>
            <w:szCs w:val="24"/>
            <w:rPrChange w:id="1461" w:author="miranda syafira" w:date="2020-02-21T00:18:00Z">
              <w:rPr/>
            </w:rPrChange>
          </w:rPr>
          <w:t xml:space="preserve"> </w:t>
        </w:r>
      </w:ins>
      <w:ins w:id="1462" w:author="miranda syafira" w:date="2020-02-20T23:59:00Z">
        <w:r w:rsidR="2D4960ED" w:rsidRPr="1A7ED6D9">
          <w:rPr>
            <w:rFonts w:ascii="Times New Roman" w:cs="Times New Roman"/>
            <w:sz w:val="24"/>
            <w:szCs w:val="24"/>
            <w:rPrChange w:id="1463" w:author="miranda syafira" w:date="2020-02-21T00:18:00Z">
              <w:rPr/>
            </w:rPrChange>
          </w:rPr>
          <w:t>positif</w:t>
        </w:r>
      </w:ins>
      <w:ins w:id="1464" w:author="miranda syafira" w:date="2020-02-20T23:59:00Z">
        <w:r w:rsidR="2D4960ED" w:rsidRPr="545250C3">
          <w:rPr>
            <w:rFonts w:ascii="Times New Roman" w:cs="Times New Roman"/>
            <w:sz w:val="24"/>
            <w:szCs w:val="24"/>
            <w:rPrChange w:id="1465" w:author="miranda syafira" w:date="2020-02-21T00:18:00Z">
              <w:rPr/>
            </w:rPrChange>
          </w:rPr>
          <w:t xml:space="preserve"> </w:t>
        </w:r>
      </w:ins>
      <w:ins w:id="1466" w:author="miranda syafira" w:date="2020-02-20T23:59:00Z">
        <w:r w:rsidR="2D4960ED" w:rsidRPr="38571AF6">
          <w:rPr>
            <w:rFonts w:ascii="Times New Roman" w:cs="Times New Roman"/>
            <w:sz w:val="24"/>
            <w:szCs w:val="24"/>
            <w:rPrChange w:id="1467" w:author="miranda syafira" w:date="2020-02-21T00:18:00Z">
              <w:rPr/>
            </w:rPrChange>
          </w:rPr>
          <w:t>dan</w:t>
        </w:r>
      </w:ins>
      <w:ins w:id="1468" w:author="miranda syafira" w:date="2020-02-20T23:59:00Z">
        <w:r w:rsidR="2D4960ED" w:rsidRPr="C474EFC3">
          <w:rPr>
            <w:rFonts w:ascii="Times New Roman" w:cs="Times New Roman"/>
            <w:sz w:val="24"/>
            <w:szCs w:val="24"/>
            <w:rPrChange w:id="1469" w:author="miranda syafira" w:date="2020-02-21T00:18:00Z">
              <w:rPr/>
            </w:rPrChange>
          </w:rPr>
          <w:t xml:space="preserve"> </w:t>
        </w:r>
      </w:ins>
      <w:ins w:id="1470" w:author="miranda syafira" w:date="2020-02-20T23:59:00Z">
        <w:r w:rsidR="2D4960ED" w:rsidRPr="6A65BBED">
          <w:rPr>
            <w:rFonts w:ascii="Times New Roman" w:cs="Times New Roman"/>
            <w:sz w:val="24"/>
            <w:szCs w:val="24"/>
            <w:rPrChange w:id="1471" w:author="miranda syafira" w:date="2020-02-21T00:18:00Z">
              <w:rPr/>
            </w:rPrChange>
          </w:rPr>
          <w:t>puncak</w:t>
        </w:r>
      </w:ins>
      <w:ins w:id="1472" w:author="miranda syafira" w:date="2020-02-20T23:59:00Z">
        <w:r w:rsidR="2D4960ED" w:rsidRPr="BB6BB8A6">
          <w:rPr>
            <w:rFonts w:ascii="Times New Roman" w:cs="Times New Roman"/>
            <w:sz w:val="24"/>
            <w:szCs w:val="24"/>
            <w:rPrChange w:id="1473" w:author="miranda syafira" w:date="2020-02-21T00:18:00Z">
              <w:rPr/>
            </w:rPrChange>
          </w:rPr>
          <w:t xml:space="preserve"> </w:t>
        </w:r>
      </w:ins>
      <w:ins w:id="1474" w:author="miranda syafira" w:date="2020-02-20T23:59:00Z">
        <w:r w:rsidR="2D4960ED" w:rsidRPr="4E35AED9">
          <w:rPr>
            <w:rFonts w:ascii="Times New Roman" w:cs="Times New Roman"/>
            <w:sz w:val="24"/>
            <w:szCs w:val="24"/>
            <w:rPrChange w:id="1475" w:author="miranda syafira" w:date="2020-02-21T00:18:00Z">
              <w:rPr/>
            </w:rPrChange>
          </w:rPr>
          <w:t>negatif</w:t>
        </w:r>
      </w:ins>
      <w:ins w:id="1476" w:author="miranda syafira" w:date="2020-02-20T23:59:00Z">
        <w:r w:rsidR="2D4960ED" w:rsidRPr="C220015C">
          <w:rPr>
            <w:rFonts w:ascii="Times New Roman" w:cs="Times New Roman"/>
            <w:sz w:val="24"/>
            <w:szCs w:val="24"/>
            <w:rPrChange w:id="1477" w:author="miranda syafira" w:date="2020-02-21T00:18:00Z">
              <w:rPr/>
            </w:rPrChange>
          </w:rPr>
          <w:t xml:space="preserve"> </w:t>
        </w:r>
      </w:ins>
      <w:ins w:id="1478" w:author="miranda syafira" w:date="2020-02-20T23:59:00Z">
        <w:r w:rsidR="2D4960ED" w:rsidRPr="ACDE7A3B">
          <w:rPr>
            <w:rFonts w:ascii="Times New Roman" w:cs="Times New Roman"/>
            <w:sz w:val="24"/>
            <w:szCs w:val="24"/>
            <w:rPrChange w:id="1479" w:author="miranda syafira" w:date="2020-02-21T00:18:00Z">
              <w:rPr/>
            </w:rPrChange>
          </w:rPr>
          <w:t>secara</w:t>
        </w:r>
      </w:ins>
      <w:ins w:id="1480" w:author="miranda syafira" w:date="2020-02-20T23:59:00Z">
        <w:r w:rsidR="2D4960ED" w:rsidRPr="6548B310">
          <w:rPr>
            <w:rFonts w:ascii="Times New Roman" w:cs="Times New Roman"/>
            <w:sz w:val="24"/>
            <w:szCs w:val="24"/>
            <w:rPrChange w:id="1481" w:author="miranda syafira" w:date="2020-02-21T00:18:00Z">
              <w:rPr/>
            </w:rPrChange>
          </w:rPr>
          <w:t xml:space="preserve"> </w:t>
        </w:r>
      </w:ins>
      <w:ins w:id="1482" w:author="miranda syafira" w:date="2020-02-20T23:59:00Z">
        <w:r w:rsidR="2D4960ED" w:rsidRPr="E396BBC3">
          <w:rPr>
            <w:rFonts w:ascii="Times New Roman" w:cs="Times New Roman"/>
            <w:sz w:val="24"/>
            <w:szCs w:val="24"/>
            <w:rPrChange w:id="1483" w:author="miranda syafira" w:date="2020-02-21T00:18:00Z">
              <w:rPr/>
            </w:rPrChange>
          </w:rPr>
          <w:t>bergantian</w:t>
        </w:r>
      </w:ins>
      <w:ins w:id="1484" w:author="miranda syafira" w:date="2020-02-20T23:59:00Z">
        <w:r w:rsidR="2D4960ED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485" w:author="miranda syafira" w:date="2020-02-20T23:59:00Z">
        <w:r w:rsidR="2D4960ED">
          <w:rPr>
            <w:rFonts w:ascii="Times New Roman" w:cs="Times New Roman" w:hAnsi="Times New Roman"/>
            <w:sz w:val="24"/>
            <w:szCs w:val="24"/>
          </w:rPr>
          <w:t>dalam</w:t>
        </w:r>
      </w:ins>
      <w:ins w:id="1486" w:author="miranda syafira" w:date="2020-02-20T23:59:00Z">
        <w:r w:rsidR="2D4960ED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487" w:author="miranda syafira" w:date="2020-02-20T23:59:00Z">
        <w:r w:rsidR="2D4960ED">
          <w:rPr>
            <w:rFonts w:ascii="Times New Roman" w:cs="Times New Roman" w:hAnsi="Times New Roman"/>
            <w:sz w:val="24"/>
            <w:szCs w:val="24"/>
          </w:rPr>
          <w:t>periode</w:t>
        </w:r>
      </w:ins>
      <w:ins w:id="1488" w:author="miranda syafira" w:date="2020-02-20T23:59:00Z">
        <w:r w:rsidR="2D4960ED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489" w:author="miranda syafira" w:date="2020-02-20T23:59:00Z">
        <w:r w:rsidR="2D4960ED">
          <w:rPr>
            <w:rFonts w:ascii="Times New Roman" w:cs="Times New Roman" w:hAnsi="Times New Roman"/>
            <w:sz w:val="24"/>
            <w:szCs w:val="24"/>
          </w:rPr>
          <w:t>waktu</w:t>
        </w:r>
      </w:ins>
      <w:ins w:id="1490" w:author="miranda syafira" w:date="2020-02-20T23:59:00Z">
        <w:r w:rsidR="2D4960ED">
          <w:rPr>
            <w:rFonts w:ascii="Times New Roman" w:cs="Times New Roman" w:hAnsi="Times New Roman"/>
            <w:sz w:val="24"/>
            <w:szCs w:val="24"/>
          </w:rPr>
          <w:t xml:space="preserve"> yang </w:t>
        </w:r>
      </w:ins>
      <w:ins w:id="1491" w:author="miranda syafira" w:date="2020-02-20T23:59:00Z">
        <w:r w:rsidR="2D4960ED">
          <w:rPr>
            <w:rFonts w:ascii="Times New Roman" w:cs="Times New Roman" w:hAnsi="Times New Roman"/>
            <w:sz w:val="24"/>
            <w:szCs w:val="24"/>
          </w:rPr>
          <w:t>sama</w:t>
        </w:r>
      </w:ins>
      <w:ins w:id="1492" w:author="miranda syafira" w:date="2020-02-20T23:59:00Z">
        <w:r w:rsidR="2D4960ED">
          <w:rPr>
            <w:rFonts w:ascii="Times New Roman" w:cs="Times New Roman" w:hAnsi="Times New Roman"/>
            <w:sz w:val="24"/>
            <w:szCs w:val="24"/>
          </w:rPr>
          <w:t>.</w:t>
        </w:r>
      </w:ins>
    </w:p>
    <w:p>
      <w:pPr>
        <w:pStyle w:val="style0"/>
        <w:spacing w:lineRule="auto" w:line="276"/>
        <w:ind w:firstLine="360"/>
        <w:jc w:val="both"/>
        <w:rPr>
          <w:ins w:id="1493" w:author="miranda syafira" w:date="2020-02-21T00:10:00Z"/>
          <w:rFonts w:ascii="Times New Roman" w:cs="Times New Roman" w:hAnsi="Times New Roman"/>
          <w:sz w:val="24"/>
          <w:szCs w:val="24"/>
        </w:rPr>
        <w:pPrChange w:id="1494" w:author="miranda syafira" w:date="2020-02-21T00:18:00Z">
          <w:pPr>
            <w:pStyle w:val="style0"/>
            <w:spacing w:lineRule="auto" w:line="276"/>
            <w:jc w:val="both"/>
          </w:pPr>
        </w:pPrChange>
      </w:pPr>
      <w:ins w:id="1495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>Kemudian</w:t>
        </w:r>
      </w:ins>
      <w:ins w:id="1496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497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>setelah</w:t>
        </w:r>
      </w:ins>
      <w:ins w:id="1498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499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>itu</w:t>
        </w:r>
      </w:ins>
      <w:ins w:id="1500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 xml:space="preserve"> kami </w:t>
        </w:r>
      </w:ins>
      <w:ins w:id="1501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>melakukan</w:t>
        </w:r>
      </w:ins>
      <w:ins w:id="1502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03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>karakterisasi</w:t>
        </w:r>
      </w:ins>
      <w:ins w:id="1504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 xml:space="preserve"> filter </w:t>
        </w:r>
      </w:ins>
      <w:ins w:id="1505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>untuk</w:t>
        </w:r>
      </w:ins>
      <w:ins w:id="1506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07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>mencapai</w:t>
        </w:r>
      </w:ins>
      <w:ins w:id="1508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09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>frekuensi</w:t>
        </w:r>
      </w:ins>
      <w:ins w:id="1510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11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>tengah</w:t>
        </w:r>
      </w:ins>
      <w:ins w:id="1512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 xml:space="preserve"> yang </w:t>
        </w:r>
      </w:ins>
      <w:ins w:id="1513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>sesuai</w:t>
        </w:r>
      </w:ins>
      <w:ins w:id="1514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15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>pada</w:t>
        </w:r>
      </w:ins>
      <w:ins w:id="1516" w:author="miranda syafira" w:date="2020-02-21T00:01:00Z">
        <w:r w:rsidR="8740A4D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17" w:author="miranda syafira" w:date="2020-02-21T00:02:00Z">
        <w:r w:rsidR="D956A6BF">
          <w:rPr>
            <w:rFonts w:ascii="Times New Roman" w:cs="Times New Roman" w:hAnsi="Times New Roman"/>
            <w:sz w:val="24"/>
            <w:szCs w:val="24"/>
          </w:rPr>
          <w:t>frekuensi</w:t>
        </w:r>
      </w:ins>
      <w:ins w:id="1518" w:author="miranda syafira" w:date="2020-02-21T00:02:00Z">
        <w:r w:rsidR="D956A6BF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19" w:author="miranda syafira" w:date="2020-02-21T00:02:00Z">
        <w:r w:rsidR="D956A6BF">
          <w:rPr>
            <w:rFonts w:ascii="Times New Roman" w:cs="Times New Roman" w:hAnsi="Times New Roman"/>
            <w:sz w:val="24"/>
            <w:szCs w:val="24"/>
          </w:rPr>
          <w:t>listrik</w:t>
        </w:r>
      </w:ins>
      <w:ins w:id="1520" w:author="miranda syafira" w:date="2020-02-21T00:02:00Z">
        <w:r w:rsidR="D956A6BF">
          <w:rPr>
            <w:rFonts w:ascii="Times New Roman" w:cs="Times New Roman" w:hAnsi="Times New Roman"/>
            <w:sz w:val="24"/>
            <w:szCs w:val="24"/>
          </w:rPr>
          <w:t xml:space="preserve">. </w:t>
        </w:r>
      </w:ins>
      <w:ins w:id="1521" w:author="miranda syafira" w:date="2020-02-21T00:02:00Z">
        <w:del w:id="1522" w:author="Rfqha" w:date="2020-02-21T07:24:00Z">
          <w:r w:rsidR="D956A6BF" w:rsidDel="B0F61E73">
            <w:rPr>
              <w:rFonts w:ascii="Times New Roman" w:cs="Times New Roman" w:hAnsi="Times New Roman"/>
              <w:sz w:val="24"/>
              <w:szCs w:val="24"/>
            </w:rPr>
            <w:delText>Namun pada proses ini kami tidak dapat mencapai frekuensi yang dibutuhkan, hal tersebut terjadi karena</w:delText>
          </w:r>
        </w:del>
      </w:ins>
      <w:ins w:id="1523" w:author="miranda syafira" w:date="2020-02-21T00:03:00Z">
        <w:del w:id="1524" w:author="Rfqha" w:date="2020-02-21T07:24:00Z">
          <w:r w:rsidR="1FD0987F" w:rsidDel="7A397884">
            <w:rPr>
              <w:rFonts w:ascii="Times New Roman" w:cs="Times New Roman" w:hAnsi="Times New Roman"/>
              <w:sz w:val="24"/>
              <w:szCs w:val="24"/>
            </w:rPr>
            <w:delText xml:space="preserve"> susunan rangkaian yang belum sesuai. </w:delText>
          </w:r>
        </w:del>
      </w:ins>
      <w:ins w:id="1525" w:author="miranda syafira" w:date="2020-02-21T00:05:00Z">
        <w:del w:id="1526" w:author="Rfqha" w:date="2020-02-21T07:25:00Z">
          <w:r w:rsidR="2A460110" w:rsidDel="72EF845A">
            <w:rPr>
              <w:rFonts w:ascii="Times New Roman" w:cs="Times New Roman" w:hAnsi="Times New Roman"/>
              <w:sz w:val="24"/>
              <w:szCs w:val="24"/>
            </w:rPr>
            <w:delText xml:space="preserve">Akibat </w:delText>
          </w:r>
        </w:del>
      </w:ins>
      <w:ins w:id="1527" w:author="miranda syafira" w:date="2020-02-21T00:06:00Z">
        <w:del w:id="1528" w:author="Rfqha" w:date="2020-02-21T07:25:00Z">
          <w:r w:rsidR="66BD0AC7" w:rsidDel="9E1F76D9">
            <w:rPr>
              <w:rFonts w:ascii="Times New Roman" w:cs="Times New Roman" w:hAnsi="Times New Roman"/>
              <w:sz w:val="24"/>
              <w:szCs w:val="24"/>
            </w:rPr>
            <w:delText>belum tepatnya</w:delText>
          </w:r>
        </w:del>
      </w:ins>
      <w:ins w:id="1529" w:author="Rfqha" w:date="2020-02-21T07:25:00Z">
        <w:r w:rsidR="9498E999">
          <w:rPr>
            <w:rFonts w:ascii="Times New Roman" w:cs="Times New Roman" w:hAnsi="Times New Roman"/>
            <w:sz w:val="24"/>
            <w:szCs w:val="24"/>
            <w:lang w:val="id-ID"/>
          </w:rPr>
          <w:t>P</w:t>
        </w:r>
      </w:ins>
      <w:ins w:id="1530" w:author="miranda syafira" w:date="2020-02-21T00:06:00Z">
        <w:del w:id="1531" w:author="Rfqha" w:date="2020-02-21T07:25:00Z">
          <w:r w:rsidR="41C2A183" w:rsidDel="FE7356B4">
            <w:rPr>
              <w:rFonts w:ascii="Times New Roman" w:cs="Times New Roman" w:hAnsi="Times New Roman"/>
              <w:sz w:val="24"/>
              <w:szCs w:val="24"/>
            </w:rPr>
            <w:delText xml:space="preserve"> p</w:delText>
          </w:r>
        </w:del>
      </w:ins>
      <w:ins w:id="1532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 xml:space="preserve">roses </w:t>
        </w:r>
      </w:ins>
      <w:ins w:id="1533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>karakterisasi</w:t>
        </w:r>
      </w:ins>
      <w:ins w:id="1534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35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>pada</w:t>
        </w:r>
      </w:ins>
      <w:ins w:id="1536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37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>filterm</w:t>
        </w:r>
      </w:ins>
      <w:ins w:id="1538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39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>hasil</w:t>
        </w:r>
      </w:ins>
      <w:ins w:id="1540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41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>kondisi</w:t>
        </w:r>
      </w:ins>
      <w:ins w:id="1542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43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>arus</w:t>
        </w:r>
      </w:ins>
      <w:ins w:id="1544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45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>bocor</w:t>
        </w:r>
      </w:ins>
      <w:ins w:id="1546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 xml:space="preserve"> yang </w:t>
        </w:r>
      </w:ins>
      <w:ins w:id="1547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>dilewatkan</w:t>
        </w:r>
      </w:ins>
      <w:ins w:id="1548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49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>menuju</w:t>
        </w:r>
      </w:ins>
      <w:ins w:id="1550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 xml:space="preserve"> filter </w:t>
        </w:r>
      </w:ins>
      <w:ins w:id="1551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>yaitu</w:t>
        </w:r>
      </w:ins>
      <w:ins w:id="1552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53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>sebagai</w:t>
        </w:r>
      </w:ins>
      <w:ins w:id="1554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55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>berikut</w:t>
        </w:r>
      </w:ins>
      <w:ins w:id="1556" w:author="miranda syafira" w:date="2020-02-21T00:06:00Z">
        <w:r w:rsidR="41C2A183">
          <w:rPr>
            <w:rFonts w:ascii="Times New Roman" w:cs="Times New Roman" w:hAnsi="Times New Roman"/>
            <w:sz w:val="24"/>
            <w:szCs w:val="24"/>
          </w:rPr>
          <w:t>.</w:t>
        </w:r>
      </w:ins>
    </w:p>
    <w:p>
      <w:pPr>
        <w:pStyle w:val="style0"/>
        <w:spacing w:lineRule="auto" w:line="276"/>
        <w:ind w:firstLine="360"/>
        <w:jc w:val="center"/>
        <w:rPr>
          <w:ins w:id="1557" w:author="miranda syafira" w:date="2020-02-21T00:10:00Z"/>
          <w:rFonts w:ascii="Times New Roman" w:cs="Times New Roman" w:hAnsi="Times New Roman"/>
          <w:sz w:val="24"/>
          <w:szCs w:val="24"/>
        </w:rPr>
        <w:pPrChange w:id="1558" w:author="miranda syafira" w:date="2020-02-21T00:18:00Z">
          <w:pPr>
            <w:pStyle w:val="style0"/>
            <w:spacing w:lineRule="auto" w:line="276"/>
            <w:jc w:val="both"/>
          </w:pPr>
        </w:pPrChange>
      </w:pPr>
      <w:ins w:id="1559" w:author="miranda syafira" w:date="2020-02-21T00:10:00Z">
        <w:r w:rsidR="6BA7E0E1">
          <w:rPr>
            <w:rFonts w:ascii="Times New Roman" w:cs="Times New Roman" w:hAnsi="Times New Roman"/>
            <w:noProof/>
            <w:sz w:val="24"/>
            <w:szCs w:val="24"/>
            <w:lang w:val="id-ID" w:eastAsia="id-ID"/>
          </w:rPr>
          <w:drawing>
            <wp:inline distT="0" distB="0" distL="0" distR="0">
              <wp:extent cx="1328053" cy="1720783"/>
              <wp:effectExtent l="0" t="5715" r="0" b="0"/>
              <wp:docPr id="1038" name="Image1" descr="C:\Users\MIRANDA SYAFIRA\Documents\KULIAH\smt6\ETB\Safety Device\S__983065.jpg"/>
              <wp:cNvGraphicFramePr>
                <a:graphicFrameLocks xmlns:a="http://schemas.openxmlformats.org/drawingml/2006/main" noChangeAspect="true" noSelect="false" noResize="false" noGrp="fals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Image"/>
                      <pic:cNvPicPr/>
                    </pic:nvPicPr>
                    <pic:blipFill rotWithShape="true"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3200" t="-2556" r="18917" b="2556"/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1328053" cy="17207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style0"/>
        <w:spacing w:lineRule="auto" w:line="276"/>
        <w:ind w:firstLine="360"/>
        <w:jc w:val="center"/>
        <w:rPr>
          <w:ins w:id="1560" w:author="miranda syafira" w:date="2020-02-21T00:06:00Z"/>
          <w:rFonts w:ascii="Times New Roman" w:cs="Times New Roman" w:hAnsi="Times New Roman"/>
          <w:sz w:val="24"/>
          <w:szCs w:val="24"/>
        </w:rPr>
        <w:pPrChange w:id="1561" w:author="miranda syafira" w:date="2020-02-21T00:18:00Z">
          <w:pPr>
            <w:pStyle w:val="style0"/>
            <w:spacing w:lineRule="auto" w:line="276"/>
            <w:jc w:val="both"/>
          </w:pPr>
        </w:pPrChange>
      </w:pPr>
      <w:ins w:id="1562" w:author="miranda syafira" w:date="2020-02-21T00:10:00Z">
        <w:r w:rsidR="BD18310A">
          <w:rPr>
            <w:rFonts w:ascii="Times New Roman" w:cs="Times New Roman" w:hAnsi="Times New Roman"/>
            <w:sz w:val="24"/>
            <w:szCs w:val="24"/>
          </w:rPr>
          <w:t>Gambar</w:t>
        </w:r>
      </w:ins>
      <w:ins w:id="1563" w:author="miranda syafira" w:date="2020-02-21T00:10:00Z">
        <w:r w:rsidR="BD18310A">
          <w:rPr>
            <w:rFonts w:ascii="Times New Roman" w:cs="Times New Roman" w:hAnsi="Times New Roman"/>
            <w:sz w:val="24"/>
            <w:szCs w:val="24"/>
          </w:rPr>
          <w:t xml:space="preserve"> 8. </w:t>
        </w:r>
      </w:ins>
      <w:ins w:id="1564" w:author="miranda syafira" w:date="2020-02-21T00:10:00Z">
        <w:r w:rsidR="BD18310A">
          <w:rPr>
            <w:rFonts w:ascii="Times New Roman" w:cs="Times New Roman" w:hAnsi="Times New Roman"/>
            <w:sz w:val="24"/>
            <w:szCs w:val="24"/>
          </w:rPr>
          <w:t>Sinyal</w:t>
        </w:r>
      </w:ins>
      <w:ins w:id="1565" w:author="miranda syafira" w:date="2020-02-21T00:10:00Z">
        <w:r w:rsidR="BD18310A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66" w:author="miranda syafira" w:date="2020-02-21T00:10:00Z">
        <w:r w:rsidR="BD18310A">
          <w:rPr>
            <w:rFonts w:ascii="Times New Roman" w:cs="Times New Roman" w:hAnsi="Times New Roman"/>
            <w:sz w:val="24"/>
            <w:szCs w:val="24"/>
          </w:rPr>
          <w:t>Kondisi</w:t>
        </w:r>
      </w:ins>
      <w:ins w:id="1567" w:author="miranda syafira" w:date="2020-02-21T00:10:00Z">
        <w:r w:rsidR="BD18310A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68" w:author="miranda syafira" w:date="2020-02-21T00:10:00Z">
        <w:r w:rsidR="BD18310A">
          <w:rPr>
            <w:rFonts w:ascii="Times New Roman" w:cs="Times New Roman" w:hAnsi="Times New Roman"/>
            <w:sz w:val="24"/>
            <w:szCs w:val="24"/>
          </w:rPr>
          <w:t>Arus</w:t>
        </w:r>
      </w:ins>
      <w:ins w:id="1569" w:author="miranda syafira" w:date="2020-02-21T00:10:00Z">
        <w:r w:rsidR="BD18310A">
          <w:rPr>
            <w:rFonts w:ascii="Times New Roman" w:cs="Times New Roman" w:hAnsi="Times New Roman"/>
            <w:sz w:val="24"/>
            <w:szCs w:val="24"/>
          </w:rPr>
          <w:t xml:space="preserve"> Normal</w:t>
        </w:r>
      </w:ins>
    </w:p>
    <w:p>
      <w:pPr>
        <w:pStyle w:val="style0"/>
        <w:spacing w:lineRule="auto" w:line="276"/>
        <w:ind w:firstLine="360"/>
        <w:jc w:val="center"/>
        <w:rPr>
          <w:ins w:id="1570" w:author="miranda syafira" w:date="2020-02-21T00:11:00Z"/>
          <w:rFonts w:ascii="Times New Roman" w:cs="Times New Roman" w:hAnsi="Times New Roman"/>
          <w:b/>
          <w:sz w:val="24"/>
          <w:szCs w:val="24"/>
        </w:rPr>
        <w:pPrChange w:id="1571" w:author="miranda syafira" w:date="2020-02-21T00:18:00Z">
          <w:pPr>
            <w:pStyle w:val="style0"/>
            <w:spacing w:lineRule="auto" w:line="276"/>
            <w:jc w:val="both"/>
          </w:pPr>
        </w:pPrChange>
      </w:pPr>
      <w:ins w:id="1572" w:author="miranda syafira" w:date="2020-02-21T00:09:00Z">
        <w:r w:rsidR="FBBA8A6E">
          <w:rPr>
            <w:rFonts w:ascii="Times New Roman" w:cs="Times New Roman" w:hAnsi="Times New Roman"/>
            <w:b/>
            <w:noProof/>
            <w:sz w:val="24"/>
            <w:szCs w:val="24"/>
            <w:lang w:val="id-ID" w:eastAsia="id-ID"/>
          </w:rPr>
          <w:drawing>
            <wp:inline distT="0" distB="0" distL="0" distR="0">
              <wp:extent cx="1543833" cy="1798954"/>
              <wp:effectExtent l="5715" t="0" r="5080" b="5080"/>
              <wp:docPr id="1039" name="Image1" descr="C:\Users\MIRANDA SYAFIRA\Documents\KULIAH\smt6\ETB\Safety Device\S__983067.jpg"/>
              <wp:cNvGraphicFramePr>
                <a:graphicFrameLocks xmlns:a="http://schemas.openxmlformats.org/drawingml/2006/main" noChangeAspect="true" noSelect="false" noResize="false" noGrp="fals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Image"/>
                      <pic:cNvPicPr/>
                    </pic:nvPicPr>
                    <pic:blipFill rotWithShape="true">
                      <a:blip r:embed="rId2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9948" t="0" r="15687" b="0"/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1543833" cy="17989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style0"/>
        <w:spacing w:lineRule="auto" w:line="276"/>
        <w:ind w:firstLine="360"/>
        <w:jc w:val="center"/>
        <w:rPr>
          <w:ins w:id="1573" w:author="miranda syafira" w:date="2020-02-21T00:11:00Z"/>
          <w:rFonts w:ascii="Times New Roman" w:cs="Times New Roman" w:hAnsi="Times New Roman"/>
          <w:sz w:val="24"/>
          <w:szCs w:val="24"/>
        </w:rPr>
        <w:pPrChange w:id="1574" w:author="miranda syafira" w:date="2020-02-21T00:18:00Z">
          <w:pPr>
            <w:pStyle w:val="style0"/>
            <w:spacing w:lineRule="auto" w:line="276"/>
            <w:jc w:val="both"/>
          </w:pPr>
        </w:pPrChange>
      </w:pPr>
      <w:ins w:id="1575" w:author="miranda syafira" w:date="2020-02-21T00:11:00Z">
        <w:r w:rsidR="3FEBCB67">
          <w:rPr>
            <w:rFonts w:ascii="Times New Roman" w:cs="Times New Roman" w:hAnsi="Times New Roman"/>
            <w:sz w:val="24"/>
            <w:szCs w:val="24"/>
          </w:rPr>
          <w:t>Gambar</w:t>
        </w:r>
      </w:ins>
      <w:ins w:id="1576" w:author="miranda syafira" w:date="2020-02-21T00:11:00Z">
        <w:r w:rsidR="3FEBCB67">
          <w:rPr>
            <w:rFonts w:ascii="Times New Roman" w:cs="Times New Roman" w:hAnsi="Times New Roman"/>
            <w:sz w:val="24"/>
            <w:szCs w:val="24"/>
          </w:rPr>
          <w:t xml:space="preserve"> 9. </w:t>
        </w:r>
      </w:ins>
      <w:ins w:id="1577" w:author="miranda syafira" w:date="2020-02-21T00:11:00Z">
        <w:r w:rsidR="3FEBCB67">
          <w:rPr>
            <w:rFonts w:ascii="Times New Roman" w:cs="Times New Roman" w:hAnsi="Times New Roman"/>
            <w:sz w:val="24"/>
            <w:szCs w:val="24"/>
          </w:rPr>
          <w:t>Spesifikasi</w:t>
        </w:r>
      </w:ins>
      <w:ins w:id="1578" w:author="miranda syafira" w:date="2020-02-21T00:11:00Z">
        <w:r w:rsidR="3FEBCB67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79" w:author="miranda syafira" w:date="2020-02-21T00:11:00Z">
        <w:r w:rsidR="3FEBCB67">
          <w:rPr>
            <w:rFonts w:ascii="Times New Roman" w:cs="Times New Roman" w:hAnsi="Times New Roman"/>
            <w:sz w:val="24"/>
            <w:szCs w:val="24"/>
          </w:rPr>
          <w:t>Sinyal</w:t>
        </w:r>
      </w:ins>
      <w:ins w:id="1580" w:author="miranda syafira" w:date="2020-02-21T00:11:00Z">
        <w:r w:rsidR="3FEBCB67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81" w:author="miranda syafira" w:date="2020-02-21T00:11:00Z">
        <w:r w:rsidR="3FEBCB67">
          <w:rPr>
            <w:rFonts w:ascii="Times New Roman" w:cs="Times New Roman" w:hAnsi="Times New Roman"/>
            <w:sz w:val="24"/>
            <w:szCs w:val="24"/>
          </w:rPr>
          <w:t>Kondisi</w:t>
        </w:r>
      </w:ins>
      <w:ins w:id="1582" w:author="miranda syafira" w:date="2020-02-21T00:11:00Z">
        <w:r w:rsidR="3FEBCB67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83" w:author="miranda syafira" w:date="2020-02-21T00:11:00Z">
        <w:r w:rsidR="3FEBCB67">
          <w:rPr>
            <w:rFonts w:ascii="Times New Roman" w:cs="Times New Roman" w:hAnsi="Times New Roman"/>
            <w:sz w:val="24"/>
            <w:szCs w:val="24"/>
          </w:rPr>
          <w:t>Arus</w:t>
        </w:r>
      </w:ins>
      <w:ins w:id="1584" w:author="miranda syafira" w:date="2020-02-21T00:11:00Z">
        <w:r w:rsidR="3FEBCB67">
          <w:rPr>
            <w:rFonts w:ascii="Times New Roman" w:cs="Times New Roman" w:hAnsi="Times New Roman"/>
            <w:sz w:val="24"/>
            <w:szCs w:val="24"/>
          </w:rPr>
          <w:t xml:space="preserve"> Normal</w:t>
        </w:r>
      </w:ins>
    </w:p>
    <w:p>
      <w:pPr>
        <w:pStyle w:val="style179"/>
        <w:ind w:left="426" w:firstLine="294"/>
        <w:jc w:val="both"/>
        <w:rPr>
          <w:del w:id="1585" w:author="miranda syafira" w:date="2020-02-20T21:43:00Z"/>
          <w:rFonts w:ascii="Times New Roman" w:cs="Times New Roman" w:hAnsi="Times New Roman"/>
          <w:b w:val="false"/>
          <w:sz w:val="24"/>
          <w:szCs w:val="24"/>
          <w:lang w:val="id-ID"/>
          <w:rPrChange w:id="1586" w:author="Rfqha" w:date="2020-02-21T07:26:00Z">
            <w:rPr>
              <w:del w:id="1587" w:author="miranda syafira" w:date="2020-02-20T21:43:00Z"/>
              <w:rFonts w:ascii="Times New Roman" w:cs="Times New Roman" w:hAnsi="Times New Roman"/>
              <w:b/>
              <w:sz w:val="24"/>
              <w:szCs w:val="24"/>
            </w:rPr>
          </w:rPrChange>
        </w:rPr>
        <w:pPrChange w:id="1588" w:author="Rfqha" w:date="2020-02-21T07:27:00Z">
          <w:pPr>
            <w:pStyle w:val="style0"/>
            <w:spacing w:lineRule="auto" w:line="276"/>
            <w:jc w:val="both"/>
          </w:pPr>
        </w:pPrChange>
      </w:pPr>
      <w:ins w:id="1589" w:author="miranda syafira" w:date="2020-02-21T00:11:00Z">
        <w:r w:rsidR="05B094AD">
          <w:rPr>
            <w:rFonts w:ascii="Times New Roman" w:cs="Times New Roman" w:hAnsi="Times New Roman"/>
            <w:sz w:val="24"/>
            <w:szCs w:val="24"/>
          </w:rPr>
          <w:t>Pada</w:t>
        </w:r>
      </w:ins>
      <w:ins w:id="1590" w:author="miranda syafira" w:date="2020-02-21T00:11:00Z">
        <w:r w:rsidR="05B094AD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91" w:author="miranda syafira" w:date="2020-02-21T00:11:00Z">
        <w:r w:rsidR="05B094AD">
          <w:rPr>
            <w:rFonts w:ascii="Times New Roman" w:cs="Times New Roman" w:hAnsi="Times New Roman"/>
            <w:sz w:val="24"/>
            <w:szCs w:val="24"/>
          </w:rPr>
          <w:t>sinyal</w:t>
        </w:r>
      </w:ins>
      <w:ins w:id="1592" w:author="miranda syafira" w:date="2020-02-21T00:11:00Z">
        <w:r w:rsidR="05B094AD">
          <w:rPr>
            <w:rFonts w:ascii="Times New Roman" w:cs="Times New Roman" w:hAnsi="Times New Roman"/>
            <w:sz w:val="24"/>
            <w:szCs w:val="24"/>
          </w:rPr>
          <w:t xml:space="preserve"> yang </w:t>
        </w:r>
      </w:ins>
      <w:ins w:id="1593" w:author="miranda syafira" w:date="2020-02-21T00:11:00Z">
        <w:r w:rsidR="05B094AD">
          <w:rPr>
            <w:rFonts w:ascii="Times New Roman" w:cs="Times New Roman" w:hAnsi="Times New Roman"/>
            <w:sz w:val="24"/>
            <w:szCs w:val="24"/>
          </w:rPr>
          <w:t>telah</w:t>
        </w:r>
      </w:ins>
      <w:ins w:id="1594" w:author="miranda syafira" w:date="2020-02-21T00:11:00Z">
        <w:r w:rsidR="05B094AD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595" w:author="miranda syafira" w:date="2020-02-21T00:11:00Z">
        <w:r w:rsidR="05B094AD">
          <w:rPr>
            <w:rFonts w:ascii="Times New Roman" w:cs="Times New Roman" w:hAnsi="Times New Roman"/>
            <w:sz w:val="24"/>
            <w:szCs w:val="24"/>
          </w:rPr>
          <w:t>difilter</w:t>
        </w:r>
      </w:ins>
      <w:ins w:id="1596" w:author="miranda syafira" w:date="2020-02-21T00:11:00Z">
        <w:r w:rsidR="05B094AD">
          <w:rPr>
            <w:rFonts w:ascii="Times New Roman" w:cs="Times New Roman" w:hAnsi="Times New Roman"/>
            <w:sz w:val="24"/>
            <w:szCs w:val="24"/>
          </w:rPr>
          <w:t xml:space="preserve">, </w:t>
        </w:r>
      </w:ins>
      <w:ins w:id="1597" w:author="Rfqha" w:date="2020-02-21T07:26:00Z">
        <w:r w:rsidR="CBD50378" w:rsidRPr="5E6FD972">
          <w:rPr>
            <w:rFonts w:ascii="Times New Roman" w:cs="Times New Roman"/>
            <w:sz w:val="24"/>
            <w:lang w:val="id-ID"/>
            <w:rPrChange w:id="1598" w:author="Rfqha" w:date="2020-02-21T07:26:00Z">
              <w:rPr>
                <w:sz w:val="24"/>
                <w:lang w:val="id-ID"/>
              </w:rPr>
            </w:rPrChange>
          </w:rPr>
          <w:t>dengan tegangan rata-rata sebesar 2.884 mV dan tegangan RMS sebesar 13.69 mV,dan frekuensi sebesar 184.3 Hz.</w:t>
        </w:r>
      </w:ins>
      <w:ins w:id="1599" w:author="Rfqha" w:date="2020-02-21T07:28:00Z">
        <w:r w:rsidR="B89A42A3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00" w:author="miranda syafira" w:date="2020-02-21T00:11:00Z">
        <w:del w:id="1601" w:author="Rfqha" w:date="2020-02-21T07:26:00Z">
          <w:r w:rsidR="5C55C8E1" w:rsidDel="941332B7">
            <w:rPr>
              <w:rFonts w:ascii="Times New Roman" w:cs="Times New Roman" w:hAnsi="Times New Roman"/>
              <w:sz w:val="24"/>
              <w:szCs w:val="24"/>
            </w:rPr>
            <w:delText xml:space="preserve">pada tegangan </w:delText>
          </w:r>
        </w:del>
      </w:ins>
      <w:ins w:id="1602" w:author="miranda syafira" w:date="2020-02-21T00:12:00Z">
        <w:del w:id="1603" w:author="Rfqha" w:date="2020-02-21T07:26:00Z">
          <w:r w:rsidR="3F409A42" w:rsidDel="669D3E33">
            <w:rPr>
              <w:rFonts w:ascii="Times New Roman" w:cs="Times New Roman" w:hAnsi="Times New Roman"/>
              <w:sz w:val="24"/>
              <w:szCs w:val="24"/>
            </w:rPr>
            <w:delText xml:space="preserve">rata-rata dan tegangan RMS tidak mengalami perubahan dari pada saat kondisi sinyal arus bocor, </w:delText>
          </w:r>
        </w:del>
      </w:ins>
      <w:ins w:id="1604" w:author="miranda syafira" w:date="2020-02-21T00:12:00Z">
        <w:del w:id="1605" w:author="Rfqha" w:date="2020-02-21T07:27:00Z">
          <w:r w:rsidR="3F409A42" w:rsidDel="5132F2A5">
            <w:rPr>
              <w:rFonts w:ascii="Times New Roman" w:cs="Times New Roman" w:hAnsi="Times New Roman"/>
              <w:sz w:val="24"/>
              <w:szCs w:val="24"/>
            </w:rPr>
            <w:delText>namun frekuensinya yang berubah</w:delText>
          </w:r>
        </w:del>
      </w:ins>
      <w:ins w:id="1606" w:author="miranda syafira" w:date="2020-02-21T00:13:00Z">
        <w:del w:id="1607" w:author="Rfqha" w:date="2020-02-21T07:27:00Z">
          <w:r w:rsidR="4FF762FD" w:rsidDel="76E5E7AF">
            <w:rPr>
              <w:rFonts w:ascii="Times New Roman" w:cs="Times New Roman" w:hAnsi="Times New Roman"/>
              <w:sz w:val="24"/>
              <w:szCs w:val="24"/>
            </w:rPr>
            <w:delText xml:space="preserve"> menjadi 199.4Hz</w:delText>
          </w:r>
        </w:del>
      </w:ins>
      <w:ins w:id="1608" w:author="miranda syafira" w:date="2020-02-21T00:12:00Z">
        <w:del w:id="1609" w:author="Rfqha" w:date="2020-02-21T07:27:00Z">
          <w:r w:rsidR="213DC7F4" w:rsidDel="3CF3EA81">
            <w:rPr>
              <w:rFonts w:ascii="Times New Roman" w:cs="Times New Roman" w:hAnsi="Times New Roman"/>
              <w:sz w:val="24"/>
              <w:szCs w:val="24"/>
            </w:rPr>
            <w:delText>.</w:delText>
          </w:r>
        </w:del>
      </w:ins>
      <w:ins w:id="1610" w:author="Rfqha" w:date="2020-02-21T07:27:00Z">
        <w:r w:rsidR="7CAD6830">
          <w:rPr>
            <w:rFonts w:ascii="Times New Roman" w:cs="Times New Roman" w:hAnsi="Times New Roman"/>
            <w:sz w:val="24"/>
            <w:szCs w:val="24"/>
            <w:lang w:val="id-ID"/>
          </w:rPr>
          <w:t>B</w:t>
        </w:r>
      </w:ins>
      <w:ins w:id="1611" w:author="miranda syafira" w:date="2020-02-21T00:13:00Z">
        <w:del w:id="1612" w:author="Rfqha" w:date="2020-02-21T07:27:00Z">
          <w:r w:rsidR="0AAC5BD1" w:rsidDel="81B2347B">
            <w:rPr>
              <w:rFonts w:ascii="Times New Roman" w:cs="Times New Roman" w:hAnsi="Times New Roman"/>
              <w:sz w:val="24"/>
              <w:szCs w:val="24"/>
            </w:rPr>
            <w:delText xml:space="preserve"> </w:delText>
          </w:r>
        </w:del>
      </w:ins>
      <w:ins w:id="1613" w:author="miranda syafira" w:date="2020-02-21T00:14:00Z">
        <w:del w:id="1614" w:author="Rfqha" w:date="2020-02-21T07:27:00Z">
          <w:r w:rsidR="7290457E" w:rsidDel="0F7D4594">
            <w:rPr>
              <w:rFonts w:ascii="Times New Roman" w:cs="Times New Roman" w:hAnsi="Times New Roman"/>
              <w:sz w:val="24"/>
              <w:szCs w:val="24"/>
            </w:rPr>
            <w:delText>Seharusnya, b</w:delText>
          </w:r>
        </w:del>
      </w:ins>
      <w:ins w:id="1615" w:author="miranda syafira" w:date="2020-02-21T00:14:00Z">
        <w:r w:rsidR="7290457E">
          <w:rPr>
            <w:rFonts w:ascii="Times New Roman" w:cs="Times New Roman" w:hAnsi="Times New Roman"/>
            <w:sz w:val="24"/>
            <w:szCs w:val="24"/>
          </w:rPr>
          <w:t>esar</w:t>
        </w:r>
      </w:ins>
      <w:ins w:id="1616" w:author="miranda syafira" w:date="2020-02-21T00:14:00Z">
        <w:r w:rsidR="7290457E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17" w:author="miranda syafira" w:date="2020-02-21T00:14:00Z">
        <w:r w:rsidR="7290457E">
          <w:rPr>
            <w:rFonts w:ascii="Times New Roman" w:cs="Times New Roman" w:hAnsi="Times New Roman"/>
            <w:sz w:val="24"/>
            <w:szCs w:val="24"/>
          </w:rPr>
          <w:t>tegangan</w:t>
        </w:r>
      </w:ins>
      <w:ins w:id="1618" w:author="miranda syafira" w:date="2020-02-21T00:14:00Z">
        <w:r w:rsidR="7290457E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19" w:author="miranda syafira" w:date="2020-02-21T00:14:00Z">
        <w:r w:rsidR="7290457E">
          <w:rPr>
            <w:rFonts w:ascii="Times New Roman" w:cs="Times New Roman" w:hAnsi="Times New Roman"/>
            <w:sz w:val="24"/>
            <w:szCs w:val="24"/>
          </w:rPr>
          <w:t>arus</w:t>
        </w:r>
      </w:ins>
      <w:ins w:id="1620" w:author="miranda syafira" w:date="2020-02-21T00:14:00Z">
        <w:r w:rsidR="7290457E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21" w:author="miranda syafira" w:date="2020-02-21T00:14:00Z">
        <w:r w:rsidR="7290457E">
          <w:rPr>
            <w:rFonts w:ascii="Times New Roman" w:cs="Times New Roman" w:hAnsi="Times New Roman"/>
            <w:sz w:val="24"/>
            <w:szCs w:val="24"/>
          </w:rPr>
          <w:t>bocor</w:t>
        </w:r>
      </w:ins>
      <w:ins w:id="1622" w:author="miranda syafira" w:date="2020-02-21T00:14:00Z">
        <w:r w:rsidR="7290457E">
          <w:rPr>
            <w:rFonts w:ascii="Times New Roman" w:cs="Times New Roman" w:hAnsi="Times New Roman"/>
            <w:sz w:val="24"/>
            <w:szCs w:val="24"/>
          </w:rPr>
          <w:t xml:space="preserve"> yang </w:t>
        </w:r>
      </w:ins>
      <w:ins w:id="1623" w:author="miranda syafira" w:date="2020-02-21T00:14:00Z">
        <w:r w:rsidR="7290457E">
          <w:rPr>
            <w:rFonts w:ascii="Times New Roman" w:cs="Times New Roman" w:hAnsi="Times New Roman"/>
            <w:sz w:val="24"/>
            <w:szCs w:val="24"/>
          </w:rPr>
          <w:t>telah</w:t>
        </w:r>
      </w:ins>
      <w:ins w:id="1624" w:author="miranda syafira" w:date="2020-02-21T00:14:00Z">
        <w:r w:rsidR="7290457E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25" w:author="miranda syafira" w:date="2020-02-21T00:14:00Z">
        <w:r w:rsidR="7290457E">
          <w:rPr>
            <w:rFonts w:ascii="Times New Roman" w:cs="Times New Roman" w:hAnsi="Times New Roman"/>
            <w:sz w:val="24"/>
            <w:szCs w:val="24"/>
          </w:rPr>
          <w:t>difilter</w:t>
        </w:r>
      </w:ins>
      <w:ins w:id="1626" w:author="miranda syafira" w:date="2020-02-21T00:14:00Z">
        <w:r w:rsidR="7290457E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27" w:author="miranda syafira" w:date="2020-02-21T00:16:00Z">
        <w:r w:rsidR="98860313">
          <w:rPr>
            <w:rFonts w:ascii="Times New Roman" w:cs="Times New Roman" w:hAnsi="Times New Roman"/>
            <w:sz w:val="24"/>
            <w:szCs w:val="24"/>
          </w:rPr>
          <w:t>atau</w:t>
        </w:r>
      </w:ins>
      <w:ins w:id="1628" w:author="miranda syafira" w:date="2020-02-21T00:16:00Z">
        <w:r w:rsidR="98860313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29" w:author="miranda syafira" w:date="2020-02-21T00:16:00Z">
        <w:r w:rsidR="98860313">
          <w:rPr>
            <w:rFonts w:ascii="Times New Roman" w:cs="Times New Roman" w:hAnsi="Times New Roman"/>
            <w:sz w:val="24"/>
            <w:szCs w:val="24"/>
          </w:rPr>
          <w:t>kondisi</w:t>
        </w:r>
      </w:ins>
      <w:ins w:id="1630" w:author="miranda syafira" w:date="2020-02-21T00:16:00Z">
        <w:r w:rsidR="98860313">
          <w:rPr>
            <w:rFonts w:ascii="Times New Roman" w:cs="Times New Roman" w:hAnsi="Times New Roman"/>
            <w:sz w:val="24"/>
            <w:szCs w:val="24"/>
          </w:rPr>
          <w:t xml:space="preserve"> normal </w:t>
        </w:r>
      </w:ins>
      <w:ins w:id="1631" w:author="miranda syafira" w:date="2020-02-21T00:14:00Z">
        <w:r w:rsidR="58721E2A">
          <w:rPr>
            <w:rFonts w:ascii="Times New Roman" w:cs="Times New Roman" w:hAnsi="Times New Roman"/>
            <w:sz w:val="24"/>
            <w:szCs w:val="24"/>
          </w:rPr>
          <w:t>memiliki</w:t>
        </w:r>
      </w:ins>
      <w:ins w:id="1632" w:author="miranda syafira" w:date="2020-02-21T00:12:00Z">
        <w:r w:rsidR="284AD21E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33" w:author="miranda syafira" w:date="2020-02-21T00:15:00Z">
        <w:r w:rsidR="FDC699B8">
          <w:rPr>
            <w:rFonts w:ascii="Times New Roman" w:cs="Times New Roman" w:hAnsi="Times New Roman"/>
            <w:sz w:val="24"/>
            <w:szCs w:val="24"/>
          </w:rPr>
          <w:t>nilai</w:t>
        </w:r>
      </w:ins>
      <w:ins w:id="1634" w:author="miranda syafira" w:date="2020-02-21T00:15:00Z">
        <w:r w:rsidR="FDC699B8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35" w:author="miranda syafira" w:date="2020-02-21T00:15:00Z">
        <w:r w:rsidR="FDC699B8">
          <w:rPr>
            <w:rFonts w:ascii="Times New Roman" w:cs="Times New Roman" w:hAnsi="Times New Roman"/>
            <w:sz w:val="24"/>
            <w:szCs w:val="24"/>
          </w:rPr>
          <w:t>lebih</w:t>
        </w:r>
      </w:ins>
      <w:ins w:id="1636" w:author="miranda syafira" w:date="2020-02-21T00:15:00Z">
        <w:r w:rsidR="FDC699B8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37" w:author="miranda syafira" w:date="2020-02-21T00:15:00Z">
        <w:r w:rsidR="FDC699B8">
          <w:rPr>
            <w:rFonts w:ascii="Times New Roman" w:cs="Times New Roman" w:hAnsi="Times New Roman"/>
            <w:sz w:val="24"/>
            <w:szCs w:val="24"/>
          </w:rPr>
          <w:t>kecil</w:t>
        </w:r>
      </w:ins>
      <w:ins w:id="1638" w:author="miranda syafira" w:date="2020-02-21T00:15:00Z">
        <w:r w:rsidR="FDC699B8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39" w:author="miranda syafira" w:date="2020-02-21T00:15:00Z">
        <w:r w:rsidR="FDC699B8">
          <w:rPr>
            <w:rFonts w:ascii="Times New Roman" w:cs="Times New Roman" w:hAnsi="Times New Roman"/>
            <w:sz w:val="24"/>
            <w:szCs w:val="24"/>
          </w:rPr>
          <w:t>dari</w:t>
        </w:r>
      </w:ins>
      <w:ins w:id="1640" w:author="miranda syafira" w:date="2020-02-21T00:15:00Z">
        <w:r w:rsidR="FDC699B8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41" w:author="miranda syafira" w:date="2020-02-21T00:15:00Z">
        <w:r w:rsidR="FDC699B8">
          <w:rPr>
            <w:rFonts w:ascii="Times New Roman" w:cs="Times New Roman" w:hAnsi="Times New Roman"/>
            <w:sz w:val="24"/>
            <w:szCs w:val="24"/>
          </w:rPr>
          <w:t>pada</w:t>
        </w:r>
      </w:ins>
      <w:ins w:id="1642" w:author="miranda syafira" w:date="2020-02-21T00:15:00Z">
        <w:r w:rsidR="FDC699B8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43" w:author="miranda syafira" w:date="2020-02-21T00:15:00Z">
        <w:r w:rsidR="FDC699B8">
          <w:rPr>
            <w:rFonts w:ascii="Times New Roman" w:cs="Times New Roman" w:hAnsi="Times New Roman"/>
            <w:sz w:val="24"/>
            <w:szCs w:val="24"/>
          </w:rPr>
          <w:t>saat</w:t>
        </w:r>
      </w:ins>
      <w:ins w:id="1644" w:author="miranda syafira" w:date="2020-02-21T00:15:00Z">
        <w:r w:rsidR="FDC699B8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45" w:author="miranda syafira" w:date="2020-02-21T00:15:00Z">
        <w:r w:rsidR="FDC699B8">
          <w:rPr>
            <w:rFonts w:ascii="Times New Roman" w:cs="Times New Roman" w:hAnsi="Times New Roman"/>
            <w:sz w:val="24"/>
            <w:szCs w:val="24"/>
          </w:rPr>
          <w:t>kondisi</w:t>
        </w:r>
      </w:ins>
      <w:ins w:id="1646" w:author="miranda syafira" w:date="2020-02-21T00:15:00Z">
        <w:r w:rsidR="FDC699B8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47" w:author="miranda syafira" w:date="2020-02-21T00:15:00Z">
        <w:r w:rsidR="FDC699B8">
          <w:rPr>
            <w:rFonts w:ascii="Times New Roman" w:cs="Times New Roman" w:hAnsi="Times New Roman"/>
            <w:sz w:val="24"/>
            <w:szCs w:val="24"/>
          </w:rPr>
          <w:t>bocor</w:t>
        </w:r>
      </w:ins>
      <w:ins w:id="1648" w:author="miranda syafira" w:date="2020-02-21T00:16:00Z">
        <w:r w:rsidR="4E36244A">
          <w:rPr>
            <w:rFonts w:ascii="Times New Roman" w:cs="Times New Roman" w:hAnsi="Times New Roman"/>
            <w:sz w:val="24"/>
            <w:szCs w:val="24"/>
          </w:rPr>
          <w:t xml:space="preserve">. </w:t>
        </w:r>
      </w:ins>
      <w:ins w:id="1649" w:author="Rfqha" w:date="2020-02-21T07:28:00Z">
        <w:r w:rsidR="0B0C8DB1">
          <w:rPr>
            <w:rFonts w:ascii="Times New Roman" w:cs="Times New Roman" w:hAnsi="Times New Roman"/>
            <w:sz w:val="24"/>
            <w:lang w:val="id-ID"/>
          </w:rPr>
          <w:t>Perubahan ini menjadi acuan sebagai</w:t>
        </w:r>
      </w:ins>
      <w:ins w:id="1650" w:author="Rfqha" w:date="2020-02-21T07:28:00Z">
        <w:r w:rsidR="0B0C8DB1">
          <w:rPr>
            <w:rFonts w:ascii="Times New Roman" w:cs="Times New Roman" w:hAnsi="Times New Roman"/>
            <w:sz w:val="24"/>
            <w:lang w:val="id-ID"/>
          </w:rPr>
          <w:t xml:space="preserve"> </w:t>
        </w:r>
      </w:ins>
      <w:ins w:id="1651" w:author="Rfqha" w:date="2020-02-21T07:28:00Z">
        <w:r w:rsidR="0B0C8DB1">
          <w:rPr>
            <w:rFonts w:ascii="Times New Roman" w:cs="Times New Roman" w:hAnsi="Times New Roman"/>
            <w:sz w:val="24"/>
            <w:lang w:val="id-ID"/>
          </w:rPr>
          <w:t>keberhasilan rangkaian.</w:t>
        </w:r>
      </w:ins>
      <w:ins w:id="1652" w:author="Rfqha" w:date="2020-02-21T07:28:00Z">
        <w:r w:rsidR="0B0C8DB1">
          <w:rPr>
            <w:rFonts w:ascii="Times New Roman" w:cs="Times New Roman" w:hAnsi="Times New Roman"/>
            <w:sz w:val="24"/>
            <w:lang w:val="id-ID"/>
          </w:rPr>
          <w:t xml:space="preserve"> </w:t>
        </w:r>
      </w:ins>
      <w:ins w:id="1653" w:author="miranda syafira" w:date="2020-02-21T00:16:00Z">
        <w:del w:id="1654" w:author="Rfqha" w:date="2020-02-21T07:28:00Z">
          <w:r w:rsidR="A5F77090" w:rsidDel="18EC6493">
            <w:rPr>
              <w:rFonts w:ascii="Times New Roman" w:cs="Times New Roman" w:hAnsi="Times New Roman"/>
              <w:sz w:val="24"/>
              <w:szCs w:val="24"/>
            </w:rPr>
            <w:delText xml:space="preserve">Namun pada percobaan ini hanya terjadi perubahan pada frekuensinya saja. </w:delText>
          </w:r>
        </w:del>
      </w:ins>
      <w:ins w:id="1655" w:author="miranda syafira" w:date="2020-02-21T00:16:00Z">
        <w:r w:rsidR="A5F77090">
          <w:rPr>
            <w:rFonts w:ascii="Times New Roman" w:cs="Times New Roman" w:hAnsi="Times New Roman"/>
            <w:sz w:val="24"/>
            <w:szCs w:val="24"/>
          </w:rPr>
          <w:t xml:space="preserve">Hal </w:t>
        </w:r>
      </w:ins>
      <w:ins w:id="1656" w:author="miranda syafira" w:date="2020-02-21T00:16:00Z">
        <w:r w:rsidR="A5F77090">
          <w:rPr>
            <w:rFonts w:ascii="Times New Roman" w:cs="Times New Roman" w:hAnsi="Times New Roman"/>
            <w:sz w:val="24"/>
            <w:szCs w:val="24"/>
          </w:rPr>
          <w:t>tersebut</w:t>
        </w:r>
      </w:ins>
      <w:ins w:id="1657" w:author="miranda syafira" w:date="2020-02-21T00:16:00Z">
        <w:r w:rsidR="A5F77090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58" w:author="miranda syafira" w:date="2020-02-21T00:16:00Z">
        <w:r w:rsidR="A5F77090">
          <w:rPr>
            <w:rFonts w:ascii="Times New Roman" w:cs="Times New Roman" w:hAnsi="Times New Roman"/>
            <w:sz w:val="24"/>
            <w:szCs w:val="24"/>
          </w:rPr>
          <w:t>dapat</w:t>
        </w:r>
      </w:ins>
      <w:ins w:id="1659" w:author="miranda syafira" w:date="2020-02-21T00:16:00Z">
        <w:r w:rsidR="A5F77090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60" w:author="miranda syafira" w:date="2020-02-21T00:16:00Z">
        <w:r w:rsidR="A5F77090">
          <w:rPr>
            <w:rFonts w:ascii="Times New Roman" w:cs="Times New Roman" w:hAnsi="Times New Roman"/>
            <w:sz w:val="24"/>
            <w:szCs w:val="24"/>
          </w:rPr>
          <w:t>terjadi</w:t>
        </w:r>
      </w:ins>
      <w:ins w:id="1661" w:author="miranda syafira" w:date="2020-02-21T00:16:00Z">
        <w:r w:rsidR="A5F77090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62" w:author="miranda syafira" w:date="2020-02-21T00:16:00Z">
        <w:r w:rsidR="A5F77090">
          <w:rPr>
            <w:rFonts w:ascii="Times New Roman" w:cs="Times New Roman" w:hAnsi="Times New Roman"/>
            <w:sz w:val="24"/>
            <w:szCs w:val="24"/>
          </w:rPr>
          <w:t>akibat</w:t>
        </w:r>
      </w:ins>
      <w:ins w:id="1663" w:author="miranda syafira" w:date="2020-02-21T00:16:00Z">
        <w:r w:rsidR="A5F77090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64" w:author="miranda syafira" w:date="2020-02-21T00:16:00Z">
        <w:r w:rsidR="A5F77090">
          <w:rPr>
            <w:rFonts w:ascii="Times New Roman" w:cs="Times New Roman" w:hAnsi="Times New Roman"/>
            <w:sz w:val="24"/>
            <w:szCs w:val="24"/>
          </w:rPr>
          <w:t>penyusunan</w:t>
        </w:r>
      </w:ins>
      <w:ins w:id="1665" w:author="miranda syafira" w:date="2020-02-21T00:16:00Z">
        <w:r w:rsidR="A5F77090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66" w:author="miranda syafira" w:date="2020-02-21T00:16:00Z">
        <w:r w:rsidR="A5F77090">
          <w:rPr>
            <w:rFonts w:ascii="Times New Roman" w:cs="Times New Roman" w:hAnsi="Times New Roman"/>
            <w:sz w:val="24"/>
            <w:szCs w:val="24"/>
          </w:rPr>
          <w:t>rangkaian</w:t>
        </w:r>
      </w:ins>
      <w:ins w:id="1667" w:author="miranda syafira" w:date="2020-02-21T00:16:00Z">
        <w:r w:rsidR="A5F77090">
          <w:rPr>
            <w:rFonts w:ascii="Times New Roman" w:cs="Times New Roman" w:hAnsi="Times New Roman"/>
            <w:sz w:val="24"/>
            <w:szCs w:val="24"/>
          </w:rPr>
          <w:t xml:space="preserve"> yang</w:t>
        </w:r>
      </w:ins>
      <w:ins w:id="1668" w:author="miranda syafira" w:date="2020-02-21T00:16:00Z">
        <w:del w:id="1669" w:author="Rfqha" w:date="2020-02-21T07:28:00Z">
          <w:r w:rsidR="A5F77090" w:rsidDel="41E8F609">
            <w:rPr>
              <w:rFonts w:ascii="Times New Roman" w:cs="Times New Roman" w:hAnsi="Times New Roman"/>
              <w:sz w:val="24"/>
              <w:szCs w:val="24"/>
            </w:rPr>
            <w:delText xml:space="preserve"> belum</w:delText>
          </w:r>
        </w:del>
      </w:ins>
      <w:ins w:id="1670" w:author="miranda syafira" w:date="2020-02-21T00:16:00Z">
        <w:r w:rsidR="A5F77090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71" w:author="miranda syafira" w:date="2020-02-21T00:16:00Z">
        <w:r w:rsidR="A5F77090">
          <w:rPr>
            <w:rFonts w:ascii="Times New Roman" w:cs="Times New Roman" w:hAnsi="Times New Roman"/>
            <w:sz w:val="24"/>
            <w:szCs w:val="24"/>
          </w:rPr>
          <w:t>tepat</w:t>
        </w:r>
      </w:ins>
      <w:ins w:id="1672" w:author="miranda syafira" w:date="2020-02-21T00:16:00Z">
        <w:r w:rsidR="A5F77090">
          <w:rPr>
            <w:rFonts w:ascii="Times New Roman" w:cs="Times New Roman" w:hAnsi="Times New Roman"/>
            <w:sz w:val="24"/>
            <w:szCs w:val="24"/>
          </w:rPr>
          <w:t>.</w:t>
        </w:r>
      </w:ins>
      <w:del w:id="1673" w:author="miranda syafira" w:date="2020-02-17T00:50:00Z">
        <w:r w:rsidDel="9B19A6D7" w:rsidRPr="97C9BA1F">
          <w:rPr>
            <w:rFonts w:ascii="Times New Roman" w:cs="Times New Roman"/>
            <w:b/>
            <w:sz w:val="24"/>
            <w:szCs w:val="24"/>
            <w:rPrChange w:id="1674" w:author="miranda syafira" w:date="2020-02-21T00:18:00Z">
              <w:rPr/>
            </w:rPrChange>
          </w:rPr>
          <w:delText>(Tugas)</w:delText>
        </w:r>
      </w:del>
    </w:p>
    <w:p>
      <w:pPr>
        <w:pStyle w:val="style179"/>
        <w:ind w:left="426" w:firstLine="294"/>
        <w:jc w:val="both"/>
        <w:rPr>
          <w:ins w:id="1675" w:author="miranda syafira" w:date="2020-02-20T21:43:00Z"/>
          <w:rFonts w:ascii="Times New Roman" w:cs="Times New Roman"/>
          <w:b/>
          <w:sz w:val="24"/>
          <w:szCs w:val="24"/>
          <w:rPrChange w:id="1676" w:author="miranda syafira" w:date="2020-02-21T00:18:00Z">
            <w:rPr>
              <w:ins w:id="1677" w:author="miranda syafira" w:date="2020-02-20T21:43:00Z"/>
            </w:rPr>
          </w:rPrChange>
        </w:rPr>
        <w:pPrChange w:id="1678" w:author="Rfqha" w:date="2020-02-21T07:27:00Z">
          <w:pPr>
            <w:pStyle w:val="style0"/>
            <w:spacing w:lineRule="auto" w:line="276"/>
            <w:jc w:val="both"/>
          </w:pPr>
        </w:pPrChange>
      </w:pPr>
    </w:p>
    <w:p>
      <w:pPr>
        <w:pStyle w:val="style179"/>
        <w:numPr>
          <w:ilvl w:val="0"/>
          <w:numId w:val="9"/>
        </w:numPr>
        <w:spacing w:lineRule="auto" w:line="276"/>
        <w:jc w:val="both"/>
        <w:rPr>
          <w:ins w:id="1679" w:author="miranda syafira" w:date="2020-02-20T23:44:00Z"/>
          <w:rFonts w:ascii="Times New Roman" w:cs="Times New Roman" w:hAnsi="Times New Roman"/>
          <w:b/>
          <w:sz w:val="24"/>
          <w:szCs w:val="24"/>
        </w:rPr>
        <w:pPrChange w:id="1680" w:author="miranda syafira" w:date="2020-02-21T00:18:00Z">
          <w:pPr>
            <w:pStyle w:val="style0"/>
            <w:spacing w:lineRule="auto" w:line="276"/>
            <w:jc w:val="both"/>
          </w:pPr>
        </w:pPrChange>
      </w:pPr>
      <w:r w:rsidRPr="D820F6D4">
        <w:rPr>
          <w:rFonts w:ascii="Times New Roman" w:cs="Times New Roman"/>
          <w:b/>
          <w:sz w:val="24"/>
          <w:szCs w:val="24"/>
          <w:rPrChange w:id="1681" w:author="miranda syafira" w:date="2020-02-21T00:18:00Z">
            <w:rPr/>
          </w:rPrChange>
        </w:rPr>
        <w:t>Kesimpulan</w:t>
      </w:r>
    </w:p>
    <w:p>
      <w:pPr>
        <w:pStyle w:val="style0"/>
        <w:spacing w:lineRule="auto" w:line="276"/>
        <w:ind w:left="360" w:firstLine="360"/>
        <w:jc w:val="both"/>
        <w:rPr>
          <w:ins w:id="1682" w:author="miranda syafira" w:date="2020-02-20T23:40:00Z"/>
          <w:rFonts w:ascii="Times New Roman" w:cs="Times New Roman" w:hAnsi="Times New Roman"/>
          <w:b/>
          <w:sz w:val="24"/>
          <w:szCs w:val="24"/>
        </w:rPr>
        <w:pPrChange w:id="1683" w:author="miranda syafira" w:date="2020-02-21T00:18:00Z">
          <w:pPr>
            <w:pStyle w:val="style0"/>
            <w:spacing w:lineRule="auto" w:line="276"/>
            <w:jc w:val="both"/>
          </w:pPr>
        </w:pPrChange>
      </w:pPr>
      <w:ins w:id="1684" w:author="miranda syafira" w:date="2020-02-20T23:40:00Z">
        <w:r w:rsidR="574D9F24" w:rsidRPr="C9935AFF">
          <w:rPr>
            <w:rFonts w:ascii="Times New Roman" w:cs="Times New Roman"/>
            <w:sz w:val="24"/>
            <w:szCs w:val="24"/>
            <w:rPrChange w:id="1685" w:author="miranda syafira" w:date="2020-02-21T00:18:00Z">
              <w:rPr/>
            </w:rPrChange>
          </w:rPr>
          <w:t>Kondisi</w:t>
        </w:r>
      </w:ins>
      <w:ins w:id="1686" w:author="miranda syafira" w:date="2020-02-20T23:40:00Z">
        <w:r w:rsidR="574D9F24" w:rsidRPr="3DCF66D3">
          <w:rPr>
            <w:rFonts w:ascii="Times New Roman" w:cs="Times New Roman"/>
            <w:sz w:val="24"/>
            <w:szCs w:val="24"/>
            <w:rPrChange w:id="1687" w:author="miranda syafira" w:date="2020-02-21T00:18:00Z">
              <w:rPr/>
            </w:rPrChange>
          </w:rPr>
          <w:t xml:space="preserve"> </w:t>
        </w:r>
      </w:ins>
      <w:ins w:id="1688" w:author="miranda syafira" w:date="2020-02-20T23:40:00Z">
        <w:r w:rsidR="574D9F24" w:rsidRPr="E9F798D2">
          <w:rPr>
            <w:rFonts w:ascii="Times New Roman" w:cs="Times New Roman"/>
            <w:sz w:val="24"/>
            <w:szCs w:val="24"/>
            <w:rPrChange w:id="1689" w:author="miranda syafira" w:date="2020-02-21T00:18:00Z">
              <w:rPr/>
            </w:rPrChange>
          </w:rPr>
          <w:t>sinyal</w:t>
        </w:r>
      </w:ins>
      <w:ins w:id="1690" w:author="miranda syafira" w:date="2020-02-20T23:40:00Z">
        <w:r w:rsidR="574D9F24" w:rsidRPr="CB274FFD">
          <w:rPr>
            <w:rFonts w:ascii="Times New Roman" w:cs="Times New Roman"/>
            <w:sz w:val="24"/>
            <w:szCs w:val="24"/>
            <w:rPrChange w:id="1691" w:author="miranda syafira" w:date="2020-02-21T00:18:00Z">
              <w:rPr/>
            </w:rPrChange>
          </w:rPr>
          <w:t xml:space="preserve"> </w:t>
        </w:r>
      </w:ins>
      <w:ins w:id="1692" w:author="miranda syafira" w:date="2020-02-20T23:45:00Z">
        <w:r w:rsidR="EC707ABA">
          <w:rPr>
            <w:rFonts w:ascii="Times New Roman" w:cs="Times New Roman" w:hAnsi="Times New Roman"/>
            <w:sz w:val="24"/>
            <w:szCs w:val="24"/>
          </w:rPr>
          <w:t>pada</w:t>
        </w:r>
      </w:ins>
      <w:ins w:id="1693" w:author="miranda syafira" w:date="2020-02-20T23:45:00Z">
        <w:r w:rsidR="EC707ABA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694" w:author="miranda syafira" w:date="2020-02-20T23:40:00Z">
        <w:r w:rsidR="2E1D1B21" w:rsidRPr="9E5DA797">
          <w:rPr>
            <w:rFonts w:ascii="Times New Roman" w:cs="Times New Roman"/>
            <w:sz w:val="24"/>
            <w:szCs w:val="24"/>
            <w:rPrChange w:id="1695" w:author="miranda syafira" w:date="2020-02-21T00:18:00Z">
              <w:rPr/>
            </w:rPrChange>
          </w:rPr>
          <w:t>arus</w:t>
        </w:r>
      </w:ins>
      <w:ins w:id="1696" w:author="miranda syafira" w:date="2020-02-20T23:40:00Z">
        <w:r w:rsidR="2E1D1B21" w:rsidRPr="B747504C">
          <w:rPr>
            <w:rFonts w:ascii="Times New Roman" w:cs="Times New Roman"/>
            <w:sz w:val="24"/>
            <w:szCs w:val="24"/>
            <w:rPrChange w:id="1697" w:author="miranda syafira" w:date="2020-02-21T00:18:00Z">
              <w:rPr/>
            </w:rPrChange>
          </w:rPr>
          <w:t xml:space="preserve"> </w:t>
        </w:r>
      </w:ins>
      <w:ins w:id="1698" w:author="miranda syafira" w:date="2020-02-20T23:40:00Z">
        <w:r w:rsidR="2E1D1B21" w:rsidRPr="AED14D6D">
          <w:rPr>
            <w:rFonts w:ascii="Times New Roman" w:cs="Times New Roman"/>
            <w:sz w:val="24"/>
            <w:szCs w:val="24"/>
            <w:rPrChange w:id="1699" w:author="miranda syafira" w:date="2020-02-21T00:18:00Z">
              <w:rPr/>
            </w:rPrChange>
          </w:rPr>
          <w:t>bocor</w:t>
        </w:r>
      </w:ins>
      <w:ins w:id="1700" w:author="miranda syafira" w:date="2020-02-20T23:40:00Z">
        <w:r w:rsidR="2E1D1B21" w:rsidRPr="D4377A3C">
          <w:rPr>
            <w:rFonts w:ascii="Times New Roman" w:cs="Times New Roman"/>
            <w:sz w:val="24"/>
            <w:szCs w:val="24"/>
            <w:rPrChange w:id="1701" w:author="miranda syafira" w:date="2020-02-21T00:18:00Z">
              <w:rPr/>
            </w:rPrChange>
          </w:rPr>
          <w:t xml:space="preserve"> </w:t>
        </w:r>
      </w:ins>
      <w:ins w:id="1702" w:author="miranda syafira" w:date="2020-02-20T23:40:00Z">
        <w:r w:rsidR="2E1D1B21" w:rsidRPr="9D07DDF4">
          <w:rPr>
            <w:rFonts w:ascii="Times New Roman" w:cs="Times New Roman"/>
            <w:sz w:val="24"/>
            <w:szCs w:val="24"/>
            <w:rPrChange w:id="1703" w:author="miranda syafira" w:date="2020-02-21T00:18:00Z">
              <w:rPr/>
            </w:rPrChange>
          </w:rPr>
          <w:t>terjadi</w:t>
        </w:r>
      </w:ins>
      <w:ins w:id="1704" w:author="miranda syafira" w:date="2020-02-20T23:40:00Z">
        <w:r w:rsidR="2E1D1B21" w:rsidRPr="28B992F7">
          <w:rPr>
            <w:rFonts w:ascii="Times New Roman" w:cs="Times New Roman"/>
            <w:sz w:val="24"/>
            <w:szCs w:val="24"/>
            <w:rPrChange w:id="1705" w:author="miranda syafira" w:date="2020-02-21T00:18:00Z">
              <w:rPr/>
            </w:rPrChange>
          </w:rPr>
          <w:t xml:space="preserve"> </w:t>
        </w:r>
      </w:ins>
      <w:ins w:id="1706" w:author="miranda syafira" w:date="2020-02-20T23:40:00Z">
        <w:r w:rsidR="2E1D1B21" w:rsidRPr="B8BE2B6A">
          <w:rPr>
            <w:rFonts w:ascii="Times New Roman" w:cs="Times New Roman"/>
            <w:sz w:val="24"/>
            <w:szCs w:val="24"/>
            <w:rPrChange w:id="1707" w:author="miranda syafira" w:date="2020-02-21T00:18:00Z">
              <w:rPr/>
            </w:rPrChange>
          </w:rPr>
          <w:t>ketika</w:t>
        </w:r>
      </w:ins>
      <w:ins w:id="1708" w:author="miranda syafira" w:date="2020-02-20T23:40:00Z">
        <w:r w:rsidR="2E1D1B21" w:rsidRPr="30C19EAF">
          <w:rPr>
            <w:rFonts w:ascii="Times New Roman" w:cs="Times New Roman"/>
            <w:sz w:val="24"/>
            <w:szCs w:val="24"/>
            <w:rPrChange w:id="1709" w:author="miranda syafira" w:date="2020-02-21T00:18:00Z">
              <w:rPr/>
            </w:rPrChange>
          </w:rPr>
          <w:t xml:space="preserve"> </w:t>
        </w:r>
      </w:ins>
      <w:ins w:id="1710" w:author="miranda syafira" w:date="2020-02-20T23:40:00Z">
        <w:r w:rsidR="2E1D1B21" w:rsidRPr="4FDF36B9">
          <w:rPr>
            <w:rFonts w:ascii="Times New Roman" w:cs="Times New Roman"/>
            <w:sz w:val="24"/>
            <w:szCs w:val="24"/>
            <w:rPrChange w:id="1711" w:author="miranda syafira" w:date="2020-02-21T00:18:00Z">
              <w:rPr/>
            </w:rPrChange>
          </w:rPr>
          <w:t>arus</w:t>
        </w:r>
      </w:ins>
      <w:ins w:id="1712" w:author="miranda syafira" w:date="2020-02-20T23:40:00Z">
        <w:r w:rsidR="2E1D1B21" w:rsidRPr="9D78F2ED">
          <w:rPr>
            <w:rFonts w:ascii="Times New Roman" w:cs="Times New Roman"/>
            <w:sz w:val="24"/>
            <w:szCs w:val="24"/>
            <w:rPrChange w:id="1713" w:author="miranda syafira" w:date="2020-02-21T00:18:00Z">
              <w:rPr/>
            </w:rPrChange>
          </w:rPr>
          <w:t xml:space="preserve"> yang </w:t>
        </w:r>
      </w:ins>
      <w:ins w:id="1714" w:author="miranda syafira" w:date="2020-02-20T23:40:00Z">
        <w:r w:rsidR="2E1D1B21" w:rsidRPr="9A778875">
          <w:rPr>
            <w:rFonts w:ascii="Times New Roman" w:cs="Times New Roman"/>
            <w:sz w:val="24"/>
            <w:szCs w:val="24"/>
            <w:rPrChange w:id="1715" w:author="miranda syafira" w:date="2020-02-21T00:18:00Z">
              <w:rPr/>
            </w:rPrChange>
          </w:rPr>
          <w:t>keluar</w:t>
        </w:r>
      </w:ins>
      <w:ins w:id="1716" w:author="miranda syafira" w:date="2020-02-20T23:40:00Z">
        <w:r w:rsidR="2E1D1B21" w:rsidRPr="6FE42B52">
          <w:rPr>
            <w:rFonts w:ascii="Times New Roman" w:cs="Times New Roman"/>
            <w:sz w:val="24"/>
            <w:szCs w:val="24"/>
            <w:rPrChange w:id="1717" w:author="miranda syafira" w:date="2020-02-21T00:18:00Z">
              <w:rPr/>
            </w:rPrChange>
          </w:rPr>
          <w:t xml:space="preserve"> </w:t>
        </w:r>
      </w:ins>
      <w:ins w:id="1718" w:author="miranda syafira" w:date="2020-02-20T23:40:00Z">
        <w:r w:rsidR="2E1D1B21" w:rsidRPr="C7FA503E">
          <w:rPr>
            <w:rFonts w:ascii="Times New Roman" w:cs="Times New Roman"/>
            <w:sz w:val="24"/>
            <w:szCs w:val="24"/>
            <w:rPrChange w:id="1719" w:author="miranda syafira" w:date="2020-02-21T00:18:00Z">
              <w:rPr/>
            </w:rPrChange>
          </w:rPr>
          <w:t>lebih</w:t>
        </w:r>
      </w:ins>
      <w:ins w:id="1720" w:author="miranda syafira" w:date="2020-02-20T23:40:00Z">
        <w:r w:rsidR="2E1D1B21" w:rsidRPr="A9D0227A">
          <w:rPr>
            <w:rFonts w:ascii="Times New Roman" w:cs="Times New Roman"/>
            <w:sz w:val="24"/>
            <w:szCs w:val="24"/>
            <w:rPrChange w:id="1721" w:author="miranda syafira" w:date="2020-02-21T00:18:00Z">
              <w:rPr/>
            </w:rPrChange>
          </w:rPr>
          <w:t xml:space="preserve"> </w:t>
        </w:r>
      </w:ins>
      <w:ins w:id="1722" w:author="miranda syafira" w:date="2020-02-20T23:40:00Z">
        <w:r w:rsidR="2E1D1B21" w:rsidRPr="C7315286">
          <w:rPr>
            <w:rFonts w:ascii="Times New Roman" w:cs="Times New Roman"/>
            <w:sz w:val="24"/>
            <w:szCs w:val="24"/>
            <w:rPrChange w:id="1723" w:author="miranda syafira" w:date="2020-02-21T00:18:00Z">
              <w:rPr/>
            </w:rPrChange>
          </w:rPr>
          <w:t>k</w:t>
        </w:r>
      </w:ins>
      <w:ins w:id="1724" w:author="miranda syafira" w:date="2020-02-20T23:40:00Z">
        <w:r w:rsidR="2E1D1B21">
          <w:rPr>
            <w:rFonts w:ascii="Times New Roman" w:cs="Times New Roman" w:hAnsi="Times New Roman"/>
            <w:sz w:val="24"/>
            <w:szCs w:val="24"/>
          </w:rPr>
          <w:t>ecil</w:t>
        </w:r>
      </w:ins>
      <w:ins w:id="1725" w:author="miranda syafira" w:date="2020-02-20T23:40:00Z">
        <w:r w:rsidR="2E1D1B21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26" w:author="miranda syafira" w:date="2020-02-20T23:40:00Z">
        <w:r w:rsidR="2E1D1B21">
          <w:rPr>
            <w:rFonts w:ascii="Times New Roman" w:cs="Times New Roman" w:hAnsi="Times New Roman"/>
            <w:sz w:val="24"/>
            <w:szCs w:val="24"/>
          </w:rPr>
          <w:t>dibanding</w:t>
        </w:r>
      </w:ins>
      <w:ins w:id="1727" w:author="miranda syafira" w:date="2020-02-20T23:40:00Z">
        <w:r w:rsidR="2E1D1B21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28" w:author="miranda syafira" w:date="2020-02-20T23:40:00Z">
        <w:r w:rsidR="2E1D1B21">
          <w:rPr>
            <w:rFonts w:ascii="Times New Roman" w:cs="Times New Roman" w:hAnsi="Times New Roman"/>
            <w:sz w:val="24"/>
            <w:szCs w:val="24"/>
          </w:rPr>
          <w:t>arus</w:t>
        </w:r>
      </w:ins>
      <w:ins w:id="1729" w:author="miranda syafira" w:date="2020-02-20T23:40:00Z">
        <w:r w:rsidR="2E1D1B21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30" w:author="miranda syafira" w:date="2020-02-20T23:40:00Z">
        <w:r w:rsidR="2E1D1B21">
          <w:rPr>
            <w:rFonts w:ascii="Times New Roman" w:cs="Times New Roman" w:hAnsi="Times New Roman"/>
            <w:sz w:val="24"/>
            <w:szCs w:val="24"/>
          </w:rPr>
          <w:t>masuk</w:t>
        </w:r>
      </w:ins>
      <w:ins w:id="1731" w:author="miranda syafira" w:date="2020-02-20T23:45:00Z">
        <w:r w:rsidR="56E8BCBB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32" w:author="miranda syafira" w:date="2020-02-20T23:45:00Z">
        <w:r w:rsidR="56E8BCBB">
          <w:rPr>
            <w:rFonts w:ascii="Times New Roman" w:cs="Times New Roman" w:hAnsi="Times New Roman"/>
            <w:sz w:val="24"/>
            <w:szCs w:val="24"/>
          </w:rPr>
          <w:t>dikarenakan</w:t>
        </w:r>
      </w:ins>
      <w:ins w:id="1733" w:author="miranda syafira" w:date="2020-02-20T23:45:00Z">
        <w:r w:rsidR="56E8BCBB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34" w:author="miranda syafira" w:date="2020-02-20T23:45:00Z">
        <w:r w:rsidR="56E8BCBB">
          <w:rPr>
            <w:rFonts w:ascii="Times New Roman" w:cs="Times New Roman" w:hAnsi="Times New Roman"/>
            <w:sz w:val="24"/>
            <w:szCs w:val="24"/>
          </w:rPr>
          <w:t>adanya</w:t>
        </w:r>
      </w:ins>
      <w:ins w:id="1735" w:author="miranda syafira" w:date="2020-02-20T23:45:00Z">
        <w:r w:rsidR="56E8BCBB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36" w:author="miranda syafira" w:date="2020-02-20T23:45:00Z">
        <w:r w:rsidR="56E8BCBB">
          <w:rPr>
            <w:rFonts w:ascii="Times New Roman" w:cs="Times New Roman" w:hAnsi="Times New Roman"/>
            <w:sz w:val="24"/>
            <w:szCs w:val="24"/>
          </w:rPr>
          <w:t>kebocoran</w:t>
        </w:r>
      </w:ins>
      <w:ins w:id="1737" w:author="miranda syafira" w:date="2020-02-20T23:45:00Z">
        <w:r w:rsidR="56E8BCBB">
          <w:rPr>
            <w:rFonts w:ascii="Times New Roman" w:cs="Times New Roman" w:hAnsi="Times New Roman"/>
            <w:sz w:val="24"/>
            <w:szCs w:val="24"/>
          </w:rPr>
          <w:t xml:space="preserve"> (</w:t>
        </w:r>
      </w:ins>
      <w:ins w:id="1738" w:author="miranda syafira" w:date="2020-02-20T23:45:00Z">
        <w:r w:rsidR="56E8BCBB">
          <w:rPr>
            <w:rFonts w:ascii="Times New Roman" w:cs="Times New Roman" w:hAnsi="Times New Roman"/>
            <w:sz w:val="24"/>
            <w:szCs w:val="24"/>
          </w:rPr>
          <w:t>arus</w:t>
        </w:r>
      </w:ins>
      <w:ins w:id="1739" w:author="miranda syafira" w:date="2020-02-20T23:45:00Z">
        <w:r w:rsidR="56E8BCBB">
          <w:rPr>
            <w:rFonts w:ascii="Times New Roman" w:cs="Times New Roman" w:hAnsi="Times New Roman"/>
            <w:sz w:val="24"/>
            <w:szCs w:val="24"/>
          </w:rPr>
          <w:t xml:space="preserve"> yang </w:t>
        </w:r>
      </w:ins>
      <w:ins w:id="1740" w:author="miranda syafira" w:date="2020-02-20T23:45:00Z">
        <w:r w:rsidR="56E8BCBB">
          <w:rPr>
            <w:rFonts w:ascii="Times New Roman" w:cs="Times New Roman" w:hAnsi="Times New Roman"/>
            <w:sz w:val="24"/>
            <w:szCs w:val="24"/>
          </w:rPr>
          <w:t>bocor</w:t>
        </w:r>
      </w:ins>
      <w:ins w:id="1741" w:author="miranda syafira" w:date="2020-02-20T23:45:00Z">
        <w:r w:rsidR="56E8BCBB">
          <w:rPr>
            <w:rFonts w:ascii="Times New Roman" w:cs="Times New Roman" w:hAnsi="Times New Roman"/>
            <w:sz w:val="24"/>
            <w:szCs w:val="24"/>
          </w:rPr>
          <w:t>)</w:t>
        </w:r>
      </w:ins>
      <w:ins w:id="1742" w:author="miranda syafira" w:date="2020-02-20T23:46:00Z">
        <w:r w:rsidR="3FAAF2CC">
          <w:rPr>
            <w:rFonts w:ascii="Times New Roman" w:cs="Times New Roman" w:hAnsi="Times New Roman"/>
            <w:sz w:val="24"/>
            <w:szCs w:val="24"/>
          </w:rPr>
          <w:t xml:space="preserve">. </w:t>
        </w:r>
      </w:ins>
      <w:ins w:id="1743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>Namun</w:t>
        </w:r>
      </w:ins>
      <w:ins w:id="1744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45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>menurut</w:t>
        </w:r>
      </w:ins>
      <w:ins w:id="1746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47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>teori</w:t>
        </w:r>
      </w:ins>
      <w:ins w:id="1748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49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>masalah</w:t>
        </w:r>
      </w:ins>
      <w:ins w:id="1750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51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>tersebut</w:t>
        </w:r>
      </w:ins>
      <w:ins w:id="1752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53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>dapat</w:t>
        </w:r>
      </w:ins>
      <w:ins w:id="1754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55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>diatasi</w:t>
        </w:r>
      </w:ins>
      <w:ins w:id="1756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57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>dengan</w:t>
        </w:r>
      </w:ins>
      <w:ins w:id="1758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59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>menggunakan</w:t>
        </w:r>
      </w:ins>
      <w:ins w:id="1760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61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>rangkaian</w:t>
        </w:r>
      </w:ins>
      <w:ins w:id="1762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63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>bandpass</w:t>
        </w:r>
      </w:ins>
      <w:ins w:id="1764" w:author="miranda syafira" w:date="2020-02-20T23:47:00Z">
        <w:r w:rsidR="1B09BBDC">
          <w:rPr>
            <w:rFonts w:ascii="Times New Roman" w:cs="Times New Roman" w:hAnsi="Times New Roman"/>
            <w:sz w:val="24"/>
            <w:szCs w:val="24"/>
          </w:rPr>
          <w:t xml:space="preserve"> filter</w:t>
        </w:r>
      </w:ins>
      <w:ins w:id="1765" w:author="miranda syafira" w:date="2020-02-20T23:48:00Z">
        <w:r w:rsidR="295EF8CC">
          <w:rPr>
            <w:rFonts w:ascii="Times New Roman" w:cs="Times New Roman" w:hAnsi="Times New Roman"/>
            <w:sz w:val="24"/>
            <w:szCs w:val="24"/>
          </w:rPr>
          <w:t xml:space="preserve">. </w:t>
        </w:r>
      </w:ins>
      <w:ins w:id="1766" w:author="miranda syafira" w:date="2020-02-20T23:48:00Z">
        <w:r w:rsidR="295EF8CC">
          <w:rPr>
            <w:rFonts w:ascii="Times New Roman" w:cs="Times New Roman" w:hAnsi="Times New Roman"/>
            <w:sz w:val="24"/>
            <w:szCs w:val="24"/>
          </w:rPr>
          <w:t>Berdasarkan</w:t>
        </w:r>
      </w:ins>
      <w:ins w:id="1767" w:author="miranda syafira" w:date="2020-02-20T23:48:00Z">
        <w:r w:rsidR="295EF8CC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68" w:author="miranda syafira" w:date="2020-02-20T23:48:00Z">
        <w:r w:rsidR="295EF8CC">
          <w:rPr>
            <w:rFonts w:ascii="Times New Roman" w:cs="Times New Roman" w:hAnsi="Times New Roman"/>
            <w:sz w:val="24"/>
            <w:szCs w:val="24"/>
          </w:rPr>
          <w:t>percobaan</w:t>
        </w:r>
      </w:ins>
      <w:ins w:id="1769" w:author="miranda syafira" w:date="2020-02-20T23:48:00Z">
        <w:r w:rsidR="295EF8CC">
          <w:rPr>
            <w:rFonts w:ascii="Times New Roman" w:cs="Times New Roman" w:hAnsi="Times New Roman"/>
            <w:sz w:val="24"/>
            <w:szCs w:val="24"/>
          </w:rPr>
          <w:t xml:space="preserve"> yang kami </w:t>
        </w:r>
      </w:ins>
      <w:ins w:id="1770" w:author="miranda syafira" w:date="2020-02-20T23:48:00Z">
        <w:r w:rsidR="295EF8CC">
          <w:rPr>
            <w:rFonts w:ascii="Times New Roman" w:cs="Times New Roman" w:hAnsi="Times New Roman"/>
            <w:sz w:val="24"/>
            <w:szCs w:val="24"/>
          </w:rPr>
          <w:t>lakukan</w:t>
        </w:r>
      </w:ins>
      <w:ins w:id="1771" w:author="miranda syafira" w:date="2020-02-20T23:48:00Z">
        <w:r w:rsidR="295EF8CC">
          <w:rPr>
            <w:rFonts w:ascii="Times New Roman" w:cs="Times New Roman" w:hAnsi="Times New Roman"/>
            <w:sz w:val="24"/>
            <w:szCs w:val="24"/>
          </w:rPr>
          <w:t xml:space="preserve">, </w:t>
        </w:r>
      </w:ins>
      <w:ins w:id="1772" w:author="miranda syafira" w:date="2020-02-20T23:48:00Z">
        <w:r w:rsidR="295EF8CC">
          <w:rPr>
            <w:rFonts w:ascii="Times New Roman" w:cs="Times New Roman" w:hAnsi="Times New Roman"/>
            <w:sz w:val="24"/>
            <w:szCs w:val="24"/>
          </w:rPr>
          <w:t>hasil</w:t>
        </w:r>
      </w:ins>
      <w:ins w:id="1773" w:author="miranda syafira" w:date="2020-02-20T23:48:00Z">
        <w:r w:rsidR="295EF8CC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74" w:author="miranda syafira" w:date="2020-02-20T23:48:00Z">
        <w:r w:rsidR="295EF8CC">
          <w:rPr>
            <w:rFonts w:ascii="Times New Roman" w:cs="Times New Roman" w:hAnsi="Times New Roman"/>
            <w:sz w:val="24"/>
            <w:szCs w:val="24"/>
          </w:rPr>
          <w:t>pemfilteran</w:t>
        </w:r>
      </w:ins>
      <w:ins w:id="1775" w:author="miranda syafira" w:date="2020-02-20T23:48:00Z">
        <w:r w:rsidR="295EF8CC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76" w:author="miranda syafira" w:date="2020-02-20T23:49:00Z">
        <w:r w:rsidR="A6967DF4">
          <w:rPr>
            <w:rFonts w:ascii="Times New Roman" w:cs="Times New Roman" w:hAnsi="Times New Roman"/>
            <w:sz w:val="24"/>
            <w:szCs w:val="24"/>
          </w:rPr>
          <w:t>pada</w:t>
        </w:r>
      </w:ins>
      <w:ins w:id="1777" w:author="miranda syafira" w:date="2020-02-20T23:49:00Z">
        <w:r w:rsidR="A6967DF4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78" w:author="miranda syafira" w:date="2020-02-20T23:49:00Z">
        <w:r w:rsidR="A6967DF4">
          <w:rPr>
            <w:rFonts w:ascii="Times New Roman" w:cs="Times New Roman" w:hAnsi="Times New Roman"/>
            <w:sz w:val="24"/>
            <w:szCs w:val="24"/>
          </w:rPr>
          <w:t>rangkaian</w:t>
        </w:r>
      </w:ins>
      <w:ins w:id="1779" w:author="miranda syafira" w:date="2020-02-20T23:49:00Z">
        <w:del w:id="1780" w:author="Rfqha" w:date="2020-02-21T07:29:00Z">
          <w:r w:rsidR="A6967DF4" w:rsidDel="5773193B">
            <w:rPr>
              <w:rFonts w:ascii="Times New Roman" w:cs="Times New Roman" w:hAnsi="Times New Roman"/>
              <w:sz w:val="24"/>
              <w:szCs w:val="24"/>
            </w:rPr>
            <w:delText xml:space="preserve"> </w:delText>
          </w:r>
        </w:del>
      </w:ins>
      <w:ins w:id="1781" w:author="miranda syafira" w:date="2020-02-20T23:48:00Z">
        <w:del w:id="1782" w:author="Rfqha" w:date="2020-02-21T07:29:00Z">
          <w:r w:rsidR="40B84715" w:rsidDel="430A5EF5">
            <w:rPr>
              <w:rFonts w:ascii="Times New Roman" w:cs="Times New Roman" w:hAnsi="Times New Roman"/>
              <w:sz w:val="24"/>
              <w:szCs w:val="24"/>
            </w:rPr>
            <w:delText>belum sempur</w:delText>
          </w:r>
        </w:del>
      </w:ins>
      <w:ins w:id="1783" w:author="miranda syafira" w:date="2020-02-20T23:48:00Z">
        <w:del w:id="1784" w:author="Rfqha" w:date="2020-02-21T07:28:00Z">
          <w:r w:rsidR="40B84715" w:rsidDel="3976D46E">
            <w:rPr>
              <w:rFonts w:ascii="Times New Roman" w:cs="Times New Roman" w:hAnsi="Times New Roman"/>
              <w:sz w:val="24"/>
              <w:szCs w:val="24"/>
            </w:rPr>
            <w:delText>na</w:delText>
          </w:r>
        </w:del>
      </w:ins>
      <w:ins w:id="1785" w:author="miranda syafira" w:date="2020-02-20T23:48:00Z">
        <w:r w:rsidR="40B8471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86" w:author="miranda syafira" w:date="2020-02-20T23:48:00Z">
        <w:r w:rsidR="40B84715">
          <w:rPr>
            <w:rFonts w:ascii="Times New Roman" w:cs="Times New Roman" w:hAnsi="Times New Roman"/>
            <w:sz w:val="24"/>
            <w:szCs w:val="24"/>
          </w:rPr>
          <w:t>sesuai</w:t>
        </w:r>
      </w:ins>
      <w:ins w:id="1787" w:author="miranda syafira" w:date="2020-02-20T23:48:00Z">
        <w:r w:rsidR="40B8471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88" w:author="miranda syafira" w:date="2020-02-20T23:48:00Z">
        <w:r w:rsidR="40B84715">
          <w:rPr>
            <w:rFonts w:ascii="Times New Roman" w:cs="Times New Roman" w:hAnsi="Times New Roman"/>
            <w:sz w:val="24"/>
            <w:szCs w:val="24"/>
          </w:rPr>
          <w:t>dengan</w:t>
        </w:r>
      </w:ins>
      <w:ins w:id="1789" w:author="miranda syafira" w:date="2020-02-20T23:48:00Z">
        <w:r w:rsidR="40B84715">
          <w:rPr>
            <w:rFonts w:ascii="Times New Roman" w:cs="Times New Roman" w:hAnsi="Times New Roman"/>
            <w:sz w:val="24"/>
            <w:szCs w:val="24"/>
          </w:rPr>
          <w:t xml:space="preserve"> </w:t>
        </w:r>
      </w:ins>
      <w:ins w:id="1790" w:author="miranda syafira" w:date="2020-02-20T23:48:00Z">
        <w:r w:rsidR="40B84715">
          <w:rPr>
            <w:rFonts w:ascii="Times New Roman" w:cs="Times New Roman" w:hAnsi="Times New Roman"/>
            <w:sz w:val="24"/>
            <w:szCs w:val="24"/>
          </w:rPr>
          <w:t>teori</w:t>
        </w:r>
      </w:ins>
      <w:ins w:id="1791" w:author="miranda syafira" w:date="2020-02-20T23:48:00Z">
        <w:r w:rsidR="40B84715">
          <w:rPr>
            <w:rFonts w:ascii="Times New Roman" w:cs="Times New Roman" w:hAnsi="Times New Roman"/>
            <w:sz w:val="24"/>
            <w:szCs w:val="24"/>
          </w:rPr>
          <w:t xml:space="preserve">. </w:t>
        </w:r>
      </w:ins>
      <w:ins w:id="1792" w:author="Rfqha" w:date="2020-02-21T07:30:00Z">
        <w:r w:rsidR="C8AF5FDB">
          <w:rPr>
            <w:rFonts w:ascii="Times New Roman" w:cs="Times New Roman" w:hAnsi="Times New Roman"/>
            <w:sz w:val="24"/>
            <w:szCs w:val="24"/>
            <w:lang w:val="id-ID"/>
          </w:rPr>
          <w:t>Fungsi dari Bandpass filter dapat dirangkai sehingga terjadi perubahan pada tegangan rata-rata,tegangan RMS dan frekuensi.</w:t>
        </w:r>
      </w:ins>
      <w:bookmarkStart w:id="0" w:name="_GoBack"/>
      <w:bookmarkEnd w:id="0"/>
      <w:ins w:id="1793" w:author="miranda syafira" w:date="2020-02-20T23:48:00Z">
        <w:del w:id="1794" w:author="Rfqha" w:date="2020-02-21T07:29:00Z">
          <w:r w:rsidR="11184902" w:rsidDel="039040AC">
            <w:rPr>
              <w:rFonts w:ascii="Times New Roman" w:cs="Times New Roman" w:hAnsi="Times New Roman"/>
              <w:sz w:val="24"/>
              <w:szCs w:val="24"/>
            </w:rPr>
            <w:delText>Hal tersebut dapat dimungkinkan terjadi karena penyusunan rangkaian yang belum tepat.</w:delText>
          </w:r>
        </w:del>
      </w:ins>
    </w:p>
    <w:p>
      <w:pPr>
        <w:pStyle w:val="style179"/>
        <w:spacing w:lineRule="auto" w:line="276"/>
        <w:jc w:val="both"/>
        <w:rPr>
          <w:rFonts w:ascii="Times New Roman" w:cs="Times New Roman"/>
          <w:b/>
          <w:sz w:val="24"/>
          <w:szCs w:val="24"/>
          <w:rPrChange w:id="1795" w:author="miranda syafira" w:date="2020-02-21T00:18:00Z">
            <w:rPr/>
          </w:rPrChange>
        </w:rPr>
        <w:pPrChange w:id="1796" w:author="miranda syafira" w:date="2020-02-21T00:18:00Z">
          <w:pPr>
            <w:pStyle w:val="style0"/>
            <w:spacing w:lineRule="auto" w:line="276"/>
            <w:jc w:val="both"/>
          </w:pPr>
        </w:pPrChange>
      </w:pPr>
    </w:p>
    <w:p>
      <w:pPr>
        <w:pStyle w:val="style179"/>
        <w:numPr>
          <w:ilvl w:val="0"/>
          <w:numId w:val="9"/>
        </w:numPr>
        <w:spacing w:lineRule="auto" w:line="276"/>
        <w:jc w:val="both"/>
        <w:rPr>
          <w:ins w:id="1797" w:author="miranda syafira" w:date="2020-02-17T00:51:00Z"/>
          <w:rFonts w:ascii="Times New Roman" w:cs="Times New Roman" w:hAnsi="Times New Roman"/>
          <w:b/>
          <w:sz w:val="24"/>
          <w:szCs w:val="24"/>
        </w:rPr>
        <w:pPrChange w:id="1798" w:author="miranda syafira" w:date="2020-02-21T00:18:00Z">
          <w:pPr>
            <w:pStyle w:val="style0"/>
            <w:spacing w:lineRule="auto" w:line="276"/>
            <w:jc w:val="both"/>
          </w:pPr>
        </w:pPrChange>
      </w:pPr>
      <w:r w:rsidRPr="61358563">
        <w:rPr>
          <w:rFonts w:ascii="Times New Roman" w:cs="Times New Roman"/>
          <w:b/>
          <w:sz w:val="24"/>
          <w:szCs w:val="24"/>
          <w:rPrChange w:id="1799" w:author="miranda syafira" w:date="2020-02-21T00:18:00Z">
            <w:rPr/>
          </w:rPrChange>
        </w:rPr>
        <w:t>Daftar</w:t>
      </w:r>
      <w:r w:rsidRPr="654FAB57">
        <w:rPr>
          <w:rFonts w:ascii="Times New Roman" w:cs="Times New Roman"/>
          <w:b/>
          <w:sz w:val="24"/>
          <w:szCs w:val="24"/>
          <w:rPrChange w:id="1800" w:author="miranda syafira" w:date="2020-02-21T00:18:00Z">
            <w:rPr/>
          </w:rPrChange>
        </w:rPr>
        <w:t xml:space="preserve"> </w:t>
      </w:r>
      <w:r w:rsidRPr="75CF2FDD">
        <w:rPr>
          <w:rFonts w:ascii="Times New Roman" w:cs="Times New Roman"/>
          <w:b/>
          <w:sz w:val="24"/>
          <w:szCs w:val="24"/>
          <w:rPrChange w:id="1801" w:author="miranda syafira" w:date="2020-02-21T00:18:00Z">
            <w:rPr/>
          </w:rPrChange>
        </w:rPr>
        <w:t>Pustaka</w:t>
      </w:r>
    </w:p>
    <w:p>
      <w:pPr>
        <w:pStyle w:val="style4105"/>
        <w:numPr>
          <w:ilvl w:val="0"/>
          <w:numId w:val="0"/>
        </w:numPr>
        <w:tabs>
          <w:tab w:val="clear" w:pos="567"/>
        </w:tabs>
        <w:spacing w:before="0" w:after="0" w:lineRule="auto" w:line="276"/>
        <w:ind w:left="0" w:firstLine="360"/>
        <w:rPr>
          <w:ins w:id="1802" w:author="vivo 1609" w:date="2020-02-21T07:33:00Z"/>
          <w:rFonts w:ascii="Times New Roman"/>
          <w:sz w:val="24"/>
        </w:rPr>
        <w:pPrChange w:id="1803" w:author="miranda syafira" w:date="2020-02-21T00:19:00Z">
          <w:pPr>
            <w:pStyle w:val="style4105"/>
            <w:numPr>
              <w:ilvl w:val="0"/>
              <w:numId w:val="9"/>
            </w:numPr>
            <w:tabs>
              <w:tab w:val="clear" w:pos="567"/>
            </w:tabs>
            <w:spacing w:before="0" w:after="0" w:lineRule="auto" w:line="360"/>
            <w:ind w:left="720" w:hanging="360"/>
          </w:pPr>
        </w:pPrChange>
      </w:pPr>
      <w:ins w:id="1804" w:author="miranda syafira" w:date="2020-02-20T23:39:00Z">
        <w:r w:rsidR="B14908BE" w:rsidRPr="0347CA2B">
          <w:rPr>
            <w:rFonts w:ascii="Times New Roman"/>
            <w:sz w:val="24"/>
            <w:rPrChange w:id="1805" w:author="miranda syafira" w:date="2020-02-21T00:18:00Z">
              <w:rPr/>
            </w:rPrChange>
          </w:rPr>
          <w:t>Erwin Sutanto, Khusnul Ain, Muhammad Aziz, and Giollermo Escriva-Escriva. A Study on DC Limit Parameters in RCD Operation Using Capacitor. Journal of Engineering Science and Technology Review 12 (4) (2019) 7-14</w:t>
        </w:r>
      </w:ins>
    </w:p>
    <w:p>
      <w:pPr>
        <w:pStyle w:val="style4105"/>
        <w:numPr>
          <w:ilvl w:val="0"/>
          <w:numId w:val="0"/>
        </w:numPr>
        <w:tabs>
          <w:tab w:val="clear" w:pos="567"/>
        </w:tabs>
        <w:spacing w:before="0" w:after="0" w:lineRule="auto" w:line="276"/>
        <w:ind w:left="0" w:firstLine="360"/>
        <w:rPr>
          <w:ins w:id="1806" w:author="miranda syafira" w:date="2020-02-20T23:39:00Z">
            <w:del w:id="1807" w:author="vivo 1609" w:date="2020-02-21T07:33:00Z"/>
          </w:ins>
          <w:rFonts w:ascii="Times New Roman" w:hAnsi="Times New Roman"/>
          <w:sz w:val="24"/>
          <w:szCs w:val="22"/>
          <w:rPrChange w:id="1808" w:author="miranda syafira" w:date="2020-02-21T00:18:00Z">
            <w:rPr>
              <w:ins w:id="1809" w:author="miranda syafira" w:date="2020-02-20T23:39:00Z">
                <w:del w:id="1810" w:author="vivo 1609" w:date="2020-02-21T07:33:00Z"/>
              </w:ins>
              <w:rFonts w:ascii="Times New Roman" w:hAnsi="Times New Roman"/>
              <w:szCs w:val="22"/>
            </w:rPr>
          </w:rPrChange>
        </w:rPr>
      </w:pPr>
    </w:p>
    <w:p>
      <w:pPr>
        <w:pStyle w:val="style4105"/>
        <w:numPr>
          <w:ilvl w:val="0"/>
          <w:numId w:val="0"/>
        </w:numPr>
        <w:tabs>
          <w:tab w:val="clear" w:pos="567"/>
        </w:tabs>
        <w:spacing w:before="0" w:after="0"/>
        <w:ind w:left="0" w:firstLine="360"/>
        <w:rPr>
          <w:del w:id="1811" w:author="miranda syafira" w:date="2020-02-21T00:18:00Z"/>
          <w:rFonts w:ascii="Times New Roman"/>
          <w:sz w:val="24"/>
          <w:rPrChange w:id="1812" w:author="miranda syafira" w:date="2020-02-21T00:18:00Z">
            <w:rPr>
              <w:del w:id="1813" w:author="miranda syafira" w:date="2020-02-21T00:18:00Z"/>
            </w:rPr>
          </w:rPrChange>
        </w:rPr>
        <w:pPrChange w:id="1814" w:author="vivo 1609" w:date="2020-02-21T07:33:00Z">
          <w:pPr>
            <w:pStyle w:val="style0"/>
            <w:spacing w:lineRule="auto" w:line="276"/>
            <w:jc w:val="both"/>
          </w:pPr>
        </w:pPrChange>
      </w:pPr>
      <w:ins w:id="1815" w:author="miranda syafira" w:date="2020-02-17T00:51:00Z">
        <w:r w:rsidR="9B0645DE" w:rsidRPr="D53B1F00">
          <w:rPr>
            <w:rFonts w:ascii="Times New Roman" w:hAnsi="Times New Roman"/>
            <w:sz w:val="24"/>
            <w:rPrChange w:id="1816" w:author="miranda syafira" w:date="2020-02-21T00:18:00Z">
              <w:rPr>
                <w:rFonts w:ascii="Times New Roman" w:hAnsi="Times New Roman"/>
              </w:rPr>
            </w:rPrChange>
          </w:rPr>
          <w:t>Widoyoko, Eko P. (2012). Teknik Penyusunan Instrumen Penelitian. Yogyakarta: Pustaka Pelajar.</w:t>
        </w:r>
      </w:ins>
    </w:p>
    <w:p>
      <w:pPr>
        <w:pStyle w:val="style4105"/>
        <w:numPr>
          <w:ilvl w:val="0"/>
          <w:numId w:val="0"/>
        </w:numPr>
        <w:ind w:firstLine="360"/>
        <w:rPr>
          <w:del w:id="1817" w:author="miranda syafira" w:date="2020-02-21T00:19:00Z"/>
          <w:rFonts w:ascii="Times New Roman"/>
          <w:b/>
          <w:sz w:val="24"/>
          <w:rPrChange w:id="1818" w:author="miranda syafira" w:date="2020-02-21T00:18:00Z">
            <w:rPr>
              <w:del w:id="1819" w:author="miranda syafira" w:date="2020-02-21T00:19:00Z"/>
            </w:rPr>
          </w:rPrChange>
        </w:rPr>
        <w:pPrChange w:id="1820" w:author="miranda syafira" w:date="2020-02-21T00:21:00Z">
          <w:pPr>
            <w:pStyle w:val="style0"/>
            <w:spacing w:lineRule="auto" w:line="276"/>
          </w:pPr>
        </w:pPrChange>
      </w:pPr>
      <w:del w:id="1821" w:author="miranda syafira" w:date="2020-02-21T00:18:00Z">
        <w:r w:rsidDel="8EA3B4F6" w:rsidRPr="65F843EE">
          <w:rPr>
            <w:rFonts w:ascii="Times New Roman"/>
            <w:b/>
            <w:sz w:val="24"/>
            <w:rPrChange w:id="1822" w:author="miranda syafira" w:date="2020-02-21T00:18:00Z">
              <w:rPr/>
            </w:rPrChange>
          </w:rPr>
          <w:delText>Lampiran</w:delText>
        </w:r>
      </w:del>
    </w:p>
    <w:p>
      <w:pPr>
        <w:pStyle w:val="style4105"/>
        <w:numPr>
          <w:ilvl w:val="0"/>
          <w:numId w:val="0"/>
        </w:numPr>
        <w:ind w:firstLine="360"/>
        <w:rPr>
          <w:rFonts w:ascii="Times New Roman" w:cs="Times New Roman" w:hAnsi="Times New Roman"/>
          <w:sz w:val="20"/>
          <w:rPrChange w:id="1823" w:author="miranda syafira" w:date="2020-02-21T00:18:00Z">
            <w:rPr>
              <w:rFonts w:ascii="Times New Roman" w:cs="Times New Roman" w:hAnsi="Times New Roman"/>
              <w:sz w:val="24"/>
            </w:rPr>
          </w:rPrChange>
        </w:rPr>
        <w:pPrChange w:id="1824" w:author="miranda syafira" w:date="2020-02-21T00:21:00Z">
          <w:pPr>
            <w:pStyle w:val="style0"/>
            <w:spacing w:lineRule="auto" w:line="276"/>
          </w:pPr>
        </w:pPrChange>
      </w:pPr>
    </w:p>
    <w:sectPr>
      <w:type w:val="continuous"/>
      <w:pgSz w:w="11906" w:h="16838" w:orient="portrait" w:code="9"/>
      <w:pgMar w:top="1701" w:right="1701" w:bottom="1701" w:left="2268" w:header="709" w:footer="709" w:gutter="0"/>
      <w:cols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Agency FB">
    <w:altName w:val="Malgun Gothic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00000003" w:usb1="00000000" w:usb2="00000000" w:usb3="00000000" w:csb0="00000001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02C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6421E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F3A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E8B4E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BEB6C16C"/>
    <w:lvl w:ilvl="0" w:tplc="511E60BE">
      <w:start w:val="1"/>
      <w:numFmt w:val="lowerLetter"/>
      <w:lvlText w:val="%1."/>
      <w:lvlJc w:val="left"/>
      <w:pPr>
        <w:ind w:left="720" w:hanging="360"/>
      </w:pPr>
      <w:rPr>
        <w:rFonts w:hint="default" w:asciiTheme="minorHAnsi" w:hAnsiTheme="minorHAnsi" w:cstheme="minorBid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2B48F5FA"/>
    <w:lvl w:ilvl="0" w:tplc="8E467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050C1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1FD805B2"/>
    <w:lvl w:ilvl="0" w:tplc="D2C68CFE">
      <w:start w:val="1"/>
      <w:numFmt w:val="decimal"/>
      <w:pStyle w:val="style4105"/>
      <w:lvlText w:val="[%1]"/>
      <w:lvlJc w:val="left"/>
      <w:pPr>
        <w:tabs>
          <w:tab w:val="left" w:leader="none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8">
    <w:nsid w:val="00000008"/>
    <w:multiLevelType w:val="hybridMultilevel"/>
    <w:tmpl w:val="8F48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trackRevisions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LABDAS (02) Penulis"/>
    <w:basedOn w:val="style0"/>
    <w:next w:val="style4099"/>
    <w:pPr>
      <w:spacing w:after="0" w:lineRule="auto" w:line="240"/>
      <w:jc w:val="center"/>
    </w:pPr>
    <w:rPr>
      <w:rFonts w:ascii="Century Gothic" w:cs="Tahoma" w:eastAsia="MS Mincho" w:hAnsi="Century Gothic"/>
      <w:b/>
      <w:bCs/>
      <w:sz w:val="20"/>
      <w:lang w:val="sv-SE" w:eastAsia="ja-JP"/>
    </w:rPr>
  </w:style>
  <w:style w:type="paragraph" w:customStyle="1" w:styleId="style4098">
    <w:name w:val="LABDAS (01) Judul"/>
    <w:basedOn w:val="style0"/>
    <w:next w:val="style4097"/>
    <w:pPr>
      <w:spacing w:before="240" w:after="240" w:lineRule="auto" w:line="240"/>
      <w:jc w:val="center"/>
    </w:pPr>
    <w:rPr>
      <w:rFonts w:ascii="Garamond" w:cs="Tahoma" w:eastAsia="MS Mincho" w:hAnsi="Garamond"/>
      <w:b/>
      <w:bCs/>
      <w:szCs w:val="24"/>
      <w:lang w:val="sv-SE" w:eastAsia="ja-JP"/>
    </w:rPr>
  </w:style>
  <w:style w:type="paragraph" w:customStyle="1" w:styleId="style4099">
    <w:name w:val="LABDAS (03) Asisten"/>
    <w:basedOn w:val="style0"/>
    <w:next w:val="style4101"/>
    <w:qFormat/>
    <w:pPr>
      <w:spacing w:after="0" w:lineRule="auto" w:line="240"/>
      <w:jc w:val="center"/>
    </w:pPr>
    <w:rPr>
      <w:rFonts w:ascii="Arial Narrow" w:cs="Times New Roman" w:eastAsia="MS Mincho" w:hAnsi="Arial Narrow"/>
      <w:sz w:val="20"/>
      <w:szCs w:val="24"/>
      <w:lang w:eastAsia="ja-JP"/>
    </w:rPr>
  </w:style>
  <w:style w:type="paragraph" w:customStyle="1" w:styleId="style4100">
    <w:name w:val="LABDAS (06) Laboratorium"/>
    <w:basedOn w:val="style0"/>
    <w:next w:val="style0"/>
    <w:pPr>
      <w:spacing w:after="240" w:lineRule="auto" w:line="240"/>
      <w:jc w:val="center"/>
    </w:pPr>
    <w:rPr>
      <w:rFonts w:ascii="Agency FB" w:cs="Tahoma" w:eastAsia="MS Mincho" w:hAnsi="Agency FB"/>
      <w:sz w:val="24"/>
      <w:lang w:val="sv-SE" w:eastAsia="ja-JP"/>
    </w:rPr>
  </w:style>
  <w:style w:type="paragraph" w:customStyle="1" w:styleId="style4101">
    <w:name w:val="LABDAS (04) Tanggal Praktikum"/>
    <w:basedOn w:val="style4099"/>
    <w:next w:val="style4102"/>
    <w:qFormat/>
    <w:pPr/>
  </w:style>
  <w:style w:type="paragraph" w:customStyle="1" w:styleId="style4102">
    <w:name w:val="LABDAS (05) Kode &amp; Nama Mata Kuliah"/>
    <w:basedOn w:val="style4099"/>
    <w:next w:val="style4100"/>
    <w:qFormat/>
    <w:pPr/>
  </w:style>
  <w:style w:type="paragraph" w:styleId="style179">
    <w:name w:val="List Paragraph"/>
    <w:basedOn w:val="style0"/>
    <w:next w:val="style179"/>
    <w:qFormat/>
    <w:uiPriority w:val="1"/>
    <w:pPr>
      <w:ind w:left="720"/>
      <w:contextualSpacing/>
    </w:pPr>
    <w:rPr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customStyle="1" w:styleId="style4103">
    <w:name w:val="LABDAS (11) Bab Isi"/>
    <w:basedOn w:val="style0"/>
    <w:next w:val="style4103"/>
    <w:link w:val="style4104"/>
    <w:pPr>
      <w:spacing w:before="120" w:after="120" w:lineRule="auto" w:line="240"/>
      <w:jc w:val="both"/>
    </w:pPr>
    <w:rPr>
      <w:rFonts w:ascii="Book Antiqua" w:cs="Times New Roman" w:eastAsia="MS Mincho" w:hAnsi="Book Antiqua"/>
      <w:sz w:val="20"/>
      <w:szCs w:val="24"/>
      <w:lang w:val="en-GB" w:eastAsia="ja-JP"/>
    </w:rPr>
  </w:style>
  <w:style w:type="character" w:customStyle="1" w:styleId="style4104">
    <w:name w:val="LABDAS (11) Bab Isi Char"/>
    <w:basedOn w:val="style65"/>
    <w:next w:val="style4104"/>
    <w:link w:val="style4103"/>
    <w:rPr>
      <w:rFonts w:ascii="Book Antiqua" w:cs="Times New Roman" w:eastAsia="MS Mincho" w:hAnsi="Book Antiqua"/>
      <w:sz w:val="20"/>
      <w:szCs w:val="24"/>
      <w:lang w:val="en-GB" w:eastAsia="ja-JP"/>
    </w:rPr>
  </w:style>
  <w:style w:type="paragraph" w:customStyle="1" w:styleId="style4105">
    <w:name w:val="LABDAS (16) Nomor Daftar Pustaka"/>
    <w:basedOn w:val="style0"/>
    <w:next w:val="style4105"/>
    <w:pPr>
      <w:numPr>
        <w:ilvl w:val="0"/>
        <w:numId w:val="6"/>
      </w:numPr>
      <w:spacing w:before="120" w:after="120" w:lineRule="auto" w:line="240"/>
      <w:jc w:val="both"/>
    </w:pPr>
    <w:rPr>
      <w:rFonts w:ascii="Garamond" w:cs="Times New Roman" w:eastAsia="MS Mincho" w:hAnsi="Garamond"/>
      <w:szCs w:val="24"/>
      <w:lang w:val="sv-SE" w:eastAsia="ja-JP"/>
    </w:rPr>
  </w:style>
</w:styles>
</file>

<file path=word/_rels/document.xml.rels><?xml version="1.0" encoding="UTF-8"?>
<Relationships xmlns="http://schemas.openxmlformats.org/package/2006/relationships"><Relationship Id="rId12" Type="http://schemas.openxmlformats.org/officeDocument/2006/relationships/diagramQuickStyle" Target="diagrams/quickStyle1.xml"/><Relationship Id="rId16" Type="http://schemas.openxmlformats.org/officeDocument/2006/relationships/diagramQuickStyle" Target="diagrams/quickStyle3.xml"/><Relationship Id="rId20" Type="http://schemas.openxmlformats.org/officeDocument/2006/relationships/image" Target="media/image4.jpeg"/><Relationship Id="rId15" Type="http://schemas.openxmlformats.org/officeDocument/2006/relationships/diagramLayout" Target="diagrams/layout2.xml"/><Relationship Id="rId11" Type="http://schemas.openxmlformats.org/officeDocument/2006/relationships/diagramLayout" Target="diagrams/layout1.xml"/><Relationship Id="rId7" Type="http://schemas.openxmlformats.org/officeDocument/2006/relationships/image" Target="media/image5.png"/><Relationship Id="rId14" Type="http://schemas.openxmlformats.org/officeDocument/2006/relationships/diagramData" Target="diagrams/data2.xml"/><Relationship Id="rId25" Type="http://schemas.openxmlformats.org/officeDocument/2006/relationships/fontTable" Target="fontTable.xml"/><Relationship Id="rId27" Type="http://schemas.openxmlformats.org/officeDocument/2006/relationships/theme" Target="theme/theme1.xml"/><Relationship Id="rId8" Type="http://schemas.openxmlformats.org/officeDocument/2006/relationships/image" Target="media/image6.png"/><Relationship Id="rId13" Type="http://schemas.openxmlformats.org/officeDocument/2006/relationships/diagramColors" Target="diagrams/colors2.xml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" Type="http://schemas.openxmlformats.org/officeDocument/2006/relationships/numbering" Target="numbering.xml"/><Relationship Id="rId22" Type="http://schemas.microsoft.com/office/2007/relationships/diagramDrawing" Target="diagrams/drawing2.xml"/><Relationship Id="rId18" Type="http://schemas.openxmlformats.org/officeDocument/2006/relationships/diagramColors" Target="diagrams/colors4.xml"/><Relationship Id="rId5" Type="http://schemas.openxmlformats.org/officeDocument/2006/relationships/image" Target="media/image3.png"/><Relationship Id="rId26" Type="http://schemas.openxmlformats.org/officeDocument/2006/relationships/settings" Target="settings.xml"/><Relationship Id="rId24" Type="http://schemas.openxmlformats.org/officeDocument/2006/relationships/styles" Target="styles.xml"/><Relationship Id="rId2" Type="http://schemas.openxmlformats.org/officeDocument/2006/relationships/image" Target="media/image1.png"/><Relationship Id="rId21" Type="http://schemas.openxmlformats.org/officeDocument/2006/relationships/image" Target="media/image5.jpeg"/><Relationship Id="rId23" Type="http://schemas.openxmlformats.org/officeDocument/2006/relationships/image" Target="media/image6.jpeg"/><Relationship Id="rId10" Type="http://schemas.openxmlformats.org/officeDocument/2006/relationships/diagramData" Target="diagrams/data1.xml"/><Relationship Id="rId19" Type="http://schemas.openxmlformats.org/officeDocument/2006/relationships/image" Target="media/image3.jpeg"/><Relationship Id="rId17" Type="http://schemas.microsoft.com/office/2007/relationships/diagramDrawing" Target="diagrams/drawing1.xml"/><Relationship Id="rId3" Type="http://schemas.openxmlformats.org/officeDocument/2006/relationships/image" Target="media/image2.jpeg"/><Relationship Id="rId6" Type="http://schemas.openxmlformats.org/officeDocument/2006/relationships/image" Target="media/image4.png"/></Relationships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E2708C-4F0C-4C41-A301-0DEF62399A71}" type="doc">
      <dgm:prSet loTypeId="urn:microsoft.com/office/officeart/2005/8/layout/process2" loCatId="process" qsTypeId="urn:microsoft.com/office/officeart/2005/8/quickstyle/simple1" qsCatId="simple" csTypeId="urn:microsoft.com/office/officeart/2005/8/colors/accent3_3" csCatId="accent3" phldr="1"/>
      <dgm:spPr/>
    </dgm:pt>
    <dgm:pt modelId="{6E8AF899-B13B-4530-9167-B88145AA0AA7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Membuat rangkaian seperti Gambar 3. dengan multimeter diganti dengan osiloskop dan beban trafo diganti lampu</a:t>
          </a:r>
        </a:p>
      </dgm:t>
    </dgm:pt>
    <dgm:pt modelId="{B5B50788-050B-4A80-9C4B-1604995925FE}" type="parTrans" cxnId="{B8387187-D256-47B1-BC4F-A4C780991C3F}">
      <dgm:prSet/>
      <dgm:spPr/>
      <dgm:t>
        <a:bodyPr/>
        <a:lstStyle/>
        <a:p>
          <a:pPr algn="ctr"/>
          <a:endParaRPr lang="en-US"/>
        </a:p>
      </dgm:t>
    </dgm:pt>
    <dgm:pt modelId="{13831E9C-3B66-4398-AF52-1E6256D4152C}" type="sibTrans" cxnId="{B8387187-D256-47B1-BC4F-A4C780991C3F}">
      <dgm:prSet/>
      <dgm:spPr/>
      <dgm:t>
        <a:bodyPr/>
        <a:lstStyle/>
        <a:p>
          <a:pPr algn="ctr"/>
          <a:endParaRPr lang="en-US"/>
        </a:p>
      </dgm:t>
    </dgm:pt>
    <dgm:pt modelId="{5F975CE7-501C-49C4-A75A-750686A920A4}">
      <dgm:prSet phldrT="[Text]"/>
      <dgm:spPr/>
      <dgm:t>
        <a:bodyPr/>
        <a:lstStyle/>
        <a:p>
          <a:pPr algn="ctr"/>
          <a:r>
            <a:rPr lang="en-US"/>
            <a:t>Catat tegangan Vrms</a:t>
          </a:r>
        </a:p>
      </dgm:t>
    </dgm:pt>
    <dgm:pt modelId="{3F3DF232-462B-4F34-807E-CD103BE8F1DB}" type="parTrans" cxnId="{727A230C-4019-43C3-8E13-79939FE72B82}">
      <dgm:prSet/>
      <dgm:spPr/>
      <dgm:t>
        <a:bodyPr/>
        <a:lstStyle/>
        <a:p>
          <a:pPr algn="ctr"/>
          <a:endParaRPr lang="en-US"/>
        </a:p>
      </dgm:t>
    </dgm:pt>
    <dgm:pt modelId="{133FA44F-B071-41C7-944F-DC721B1810D2}" type="sibTrans" cxnId="{727A230C-4019-43C3-8E13-79939FE72B82}">
      <dgm:prSet/>
      <dgm:spPr/>
      <dgm:t>
        <a:bodyPr/>
        <a:lstStyle/>
        <a:p>
          <a:pPr algn="ctr"/>
          <a:endParaRPr lang="en-US"/>
        </a:p>
      </dgm:t>
    </dgm:pt>
    <dgm:pt modelId="{3D05393D-2559-4660-AA26-48734A64D032}">
      <dgm:prSet phldrT="[Text]"/>
      <dgm:spPr/>
      <dgm:t>
        <a:bodyPr/>
        <a:lstStyle/>
        <a:p>
          <a:pPr algn="ctr"/>
          <a:r>
            <a:rPr lang="en-US"/>
            <a:t>by-pass gulungan kabel warna merah dan ulangi dari langkah 1</a:t>
          </a:r>
        </a:p>
      </dgm:t>
    </dgm:pt>
    <dgm:pt modelId="{49B437F3-9946-46C5-BB44-F82CCD1D0261}" type="parTrans" cxnId="{39571671-407B-40F6-91CE-544778A56C22}">
      <dgm:prSet/>
      <dgm:spPr/>
      <dgm:t>
        <a:bodyPr/>
        <a:lstStyle/>
        <a:p>
          <a:pPr algn="ctr"/>
          <a:endParaRPr lang="en-US"/>
        </a:p>
      </dgm:t>
    </dgm:pt>
    <dgm:pt modelId="{378F534B-3709-4E12-AC0D-5076BE40246B}" type="sibTrans" cxnId="{39571671-407B-40F6-91CE-544778A56C22}">
      <dgm:prSet/>
      <dgm:spPr/>
      <dgm:t>
        <a:bodyPr/>
        <a:lstStyle/>
        <a:p>
          <a:pPr algn="ctr"/>
          <a:endParaRPr lang="en-US"/>
        </a:p>
      </dgm:t>
    </dgm:pt>
    <dgm:pt modelId="{2A13051F-59F7-434D-91E2-FAA64ABD16D2}">
      <dgm:prSet/>
      <dgm:spPr/>
      <dgm:t>
        <a:bodyPr/>
        <a:lstStyle/>
        <a:p>
          <a:pPr algn="ctr"/>
          <a:r>
            <a:rPr lang="en-US"/>
            <a:t>Catat tegangan Vrms untuk kondisi bocor dan perhatikan pola sinyalnya</a:t>
          </a:r>
        </a:p>
      </dgm:t>
    </dgm:pt>
    <dgm:pt modelId="{7A1C1AC2-AA14-4F23-8253-BFA18228583B}" type="parTrans" cxnId="{FC3B4758-6429-4089-AD0C-2A4C65102FDA}">
      <dgm:prSet/>
      <dgm:spPr/>
      <dgm:t>
        <a:bodyPr/>
        <a:lstStyle/>
        <a:p>
          <a:pPr algn="ctr"/>
          <a:endParaRPr lang="en-US"/>
        </a:p>
      </dgm:t>
    </dgm:pt>
    <dgm:pt modelId="{B792E7B6-B7CD-4F75-8188-4073A6CCAD38}" type="sibTrans" cxnId="{FC3B4758-6429-4089-AD0C-2A4C65102FDA}">
      <dgm:prSet/>
      <dgm:spPr/>
      <dgm:t>
        <a:bodyPr/>
        <a:lstStyle/>
        <a:p>
          <a:pPr algn="ctr"/>
          <a:endParaRPr lang="en-US"/>
        </a:p>
      </dgm:t>
    </dgm:pt>
    <dgm:pt modelId="{DA2CE0E1-D4A4-4B09-B864-7D2090A39EAB}" type="pres">
      <dgm:prSet presAssocID="{CAE2708C-4F0C-4C41-A301-0DEF62399A71}" presName="linearFlow" presStyleCnt="0">
        <dgm:presLayoutVars>
          <dgm:resizeHandles val="exact"/>
        </dgm:presLayoutVars>
      </dgm:prSet>
      <dgm:spPr/>
    </dgm:pt>
    <dgm:pt modelId="{759074E8-38B0-4FAC-AF3F-44E02B0EBE5E}" type="pres">
      <dgm:prSet presAssocID="{6E8AF899-B13B-4530-9167-B88145AA0AA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73BEBE-1F3E-4730-9E95-784A86C7ECA3}" type="pres">
      <dgm:prSet presAssocID="{13831E9C-3B66-4398-AF52-1E6256D4152C}" presName="sibTrans" presStyleLbl="sibTrans2D1" presStyleIdx="0" presStyleCnt="3"/>
      <dgm:spPr/>
      <dgm:t>
        <a:bodyPr/>
        <a:lstStyle/>
        <a:p>
          <a:endParaRPr lang="en-US"/>
        </a:p>
      </dgm:t>
    </dgm:pt>
    <dgm:pt modelId="{3C40EF2E-B15E-4C8B-8E71-2F9C084628EA}" type="pres">
      <dgm:prSet presAssocID="{13831E9C-3B66-4398-AF52-1E6256D4152C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CBAB59E2-2288-4017-9951-AC1398E1A743}" type="pres">
      <dgm:prSet presAssocID="{5F975CE7-501C-49C4-A75A-750686A920A4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B7E049-CCCD-4FB0-9B3D-61829C2D77B2}" type="pres">
      <dgm:prSet presAssocID="{133FA44F-B071-41C7-944F-DC721B1810D2}" presName="sibTrans" presStyleLbl="sibTrans2D1" presStyleIdx="1" presStyleCnt="3"/>
      <dgm:spPr/>
      <dgm:t>
        <a:bodyPr/>
        <a:lstStyle/>
        <a:p>
          <a:endParaRPr lang="en-US"/>
        </a:p>
      </dgm:t>
    </dgm:pt>
    <dgm:pt modelId="{E0994468-9727-4EB3-ACEF-160C0DF5EEF4}" type="pres">
      <dgm:prSet presAssocID="{133FA44F-B071-41C7-944F-DC721B1810D2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1FA0ED08-42C4-41BB-A055-423495E7F068}" type="pres">
      <dgm:prSet presAssocID="{3D05393D-2559-4660-AA26-48734A64D032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3FC044-ECA4-4392-8B41-96335174B879}" type="pres">
      <dgm:prSet presAssocID="{378F534B-3709-4E12-AC0D-5076BE40246B}" presName="sibTrans" presStyleLbl="sibTrans2D1" presStyleIdx="2" presStyleCnt="3"/>
      <dgm:spPr/>
      <dgm:t>
        <a:bodyPr/>
        <a:lstStyle/>
        <a:p>
          <a:endParaRPr lang="en-US"/>
        </a:p>
      </dgm:t>
    </dgm:pt>
    <dgm:pt modelId="{EE063B8B-1941-4BD8-A5FC-805BCFD98272}" type="pres">
      <dgm:prSet presAssocID="{378F534B-3709-4E12-AC0D-5076BE40246B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18F3FAE1-FBAB-4961-BDDB-1AD3BDCA6293}" type="pres">
      <dgm:prSet presAssocID="{2A13051F-59F7-434D-91E2-FAA64ABD16D2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FC6E1C0-FFA0-4C2B-B4A6-5C340C584890}" type="presOf" srcId="{378F534B-3709-4E12-AC0D-5076BE40246B}" destId="{EE063B8B-1941-4BD8-A5FC-805BCFD98272}" srcOrd="1" destOrd="0" presId="urn:microsoft.com/office/officeart/2005/8/layout/process2"/>
    <dgm:cxn modelId="{B8387187-D256-47B1-BC4F-A4C780991C3F}" srcId="{CAE2708C-4F0C-4C41-A301-0DEF62399A71}" destId="{6E8AF899-B13B-4530-9167-B88145AA0AA7}" srcOrd="0" destOrd="0" parTransId="{B5B50788-050B-4A80-9C4B-1604995925FE}" sibTransId="{13831E9C-3B66-4398-AF52-1E6256D4152C}"/>
    <dgm:cxn modelId="{A204F149-4E98-4ADD-8FEE-F8E10BD8A5F5}" type="presOf" srcId="{6E8AF899-B13B-4530-9167-B88145AA0AA7}" destId="{759074E8-38B0-4FAC-AF3F-44E02B0EBE5E}" srcOrd="0" destOrd="0" presId="urn:microsoft.com/office/officeart/2005/8/layout/process2"/>
    <dgm:cxn modelId="{39571671-407B-40F6-91CE-544778A56C22}" srcId="{CAE2708C-4F0C-4C41-A301-0DEF62399A71}" destId="{3D05393D-2559-4660-AA26-48734A64D032}" srcOrd="2" destOrd="0" parTransId="{49B437F3-9946-46C5-BB44-F82CCD1D0261}" sibTransId="{378F534B-3709-4E12-AC0D-5076BE40246B}"/>
    <dgm:cxn modelId="{45183745-BD53-4A53-A700-598FD9EDB91F}" type="presOf" srcId="{13831E9C-3B66-4398-AF52-1E6256D4152C}" destId="{3F73BEBE-1F3E-4730-9E95-784A86C7ECA3}" srcOrd="0" destOrd="0" presId="urn:microsoft.com/office/officeart/2005/8/layout/process2"/>
    <dgm:cxn modelId="{4195D431-84E5-442E-B5B3-DC5137E2ECEE}" type="presOf" srcId="{5F975CE7-501C-49C4-A75A-750686A920A4}" destId="{CBAB59E2-2288-4017-9951-AC1398E1A743}" srcOrd="0" destOrd="0" presId="urn:microsoft.com/office/officeart/2005/8/layout/process2"/>
    <dgm:cxn modelId="{FC3B4758-6429-4089-AD0C-2A4C65102FDA}" srcId="{CAE2708C-4F0C-4C41-A301-0DEF62399A71}" destId="{2A13051F-59F7-434D-91E2-FAA64ABD16D2}" srcOrd="3" destOrd="0" parTransId="{7A1C1AC2-AA14-4F23-8253-BFA18228583B}" sibTransId="{B792E7B6-B7CD-4F75-8188-4073A6CCAD38}"/>
    <dgm:cxn modelId="{D4A1040C-A8B9-402C-8B18-1E7A18105A6E}" type="presOf" srcId="{2A13051F-59F7-434D-91E2-FAA64ABD16D2}" destId="{18F3FAE1-FBAB-4961-BDDB-1AD3BDCA6293}" srcOrd="0" destOrd="0" presId="urn:microsoft.com/office/officeart/2005/8/layout/process2"/>
    <dgm:cxn modelId="{F9DD68EC-0297-4148-ADEC-8A5E21E1F70B}" type="presOf" srcId="{133FA44F-B071-41C7-944F-DC721B1810D2}" destId="{F7B7E049-CCCD-4FB0-9B3D-61829C2D77B2}" srcOrd="0" destOrd="0" presId="urn:microsoft.com/office/officeart/2005/8/layout/process2"/>
    <dgm:cxn modelId="{87BDA5C6-3718-46E1-8C2D-9ACCC9978468}" type="presOf" srcId="{3D05393D-2559-4660-AA26-48734A64D032}" destId="{1FA0ED08-42C4-41BB-A055-423495E7F068}" srcOrd="0" destOrd="0" presId="urn:microsoft.com/office/officeart/2005/8/layout/process2"/>
    <dgm:cxn modelId="{727A230C-4019-43C3-8E13-79939FE72B82}" srcId="{CAE2708C-4F0C-4C41-A301-0DEF62399A71}" destId="{5F975CE7-501C-49C4-A75A-750686A920A4}" srcOrd="1" destOrd="0" parTransId="{3F3DF232-462B-4F34-807E-CD103BE8F1DB}" sibTransId="{133FA44F-B071-41C7-944F-DC721B1810D2}"/>
    <dgm:cxn modelId="{4AE3CFCA-5AD2-4C84-8F1A-C38210DFCDD4}" type="presOf" srcId="{133FA44F-B071-41C7-944F-DC721B1810D2}" destId="{E0994468-9727-4EB3-ACEF-160C0DF5EEF4}" srcOrd="1" destOrd="0" presId="urn:microsoft.com/office/officeart/2005/8/layout/process2"/>
    <dgm:cxn modelId="{3C801321-5BA9-46CC-BF23-0BB7C8BD70B6}" type="presOf" srcId="{CAE2708C-4F0C-4C41-A301-0DEF62399A71}" destId="{DA2CE0E1-D4A4-4B09-B864-7D2090A39EAB}" srcOrd="0" destOrd="0" presId="urn:microsoft.com/office/officeart/2005/8/layout/process2"/>
    <dgm:cxn modelId="{497EEAD9-ADD2-450B-8480-9273CB9A63DA}" type="presOf" srcId="{13831E9C-3B66-4398-AF52-1E6256D4152C}" destId="{3C40EF2E-B15E-4C8B-8E71-2F9C084628EA}" srcOrd="1" destOrd="0" presId="urn:microsoft.com/office/officeart/2005/8/layout/process2"/>
    <dgm:cxn modelId="{96641A22-936F-46A6-BD78-114F1A65BDF6}" type="presOf" srcId="{378F534B-3709-4E12-AC0D-5076BE40246B}" destId="{BB3FC044-ECA4-4392-8B41-96335174B879}" srcOrd="0" destOrd="0" presId="urn:microsoft.com/office/officeart/2005/8/layout/process2"/>
    <dgm:cxn modelId="{9105DAF3-2489-4D3B-999F-B2FB2664F14A}" type="presParOf" srcId="{DA2CE0E1-D4A4-4B09-B864-7D2090A39EAB}" destId="{759074E8-38B0-4FAC-AF3F-44E02B0EBE5E}" srcOrd="0" destOrd="0" presId="urn:microsoft.com/office/officeart/2005/8/layout/process2"/>
    <dgm:cxn modelId="{9065497D-D489-4506-9C9C-464E66572075}" type="presParOf" srcId="{DA2CE0E1-D4A4-4B09-B864-7D2090A39EAB}" destId="{3F73BEBE-1F3E-4730-9E95-784A86C7ECA3}" srcOrd="1" destOrd="0" presId="urn:microsoft.com/office/officeart/2005/8/layout/process2"/>
    <dgm:cxn modelId="{BA099C36-E86A-4E09-9EF0-5D00343C0112}" type="presParOf" srcId="{3F73BEBE-1F3E-4730-9E95-784A86C7ECA3}" destId="{3C40EF2E-B15E-4C8B-8E71-2F9C084628EA}" srcOrd="0" destOrd="0" presId="urn:microsoft.com/office/officeart/2005/8/layout/process2"/>
    <dgm:cxn modelId="{034F6CAD-C82F-4923-B679-EE4C45343995}" type="presParOf" srcId="{DA2CE0E1-D4A4-4B09-B864-7D2090A39EAB}" destId="{CBAB59E2-2288-4017-9951-AC1398E1A743}" srcOrd="2" destOrd="0" presId="urn:microsoft.com/office/officeart/2005/8/layout/process2"/>
    <dgm:cxn modelId="{F30223FA-F2C1-4390-BF52-91D414FF3D30}" type="presParOf" srcId="{DA2CE0E1-D4A4-4B09-B864-7D2090A39EAB}" destId="{F7B7E049-CCCD-4FB0-9B3D-61829C2D77B2}" srcOrd="3" destOrd="0" presId="urn:microsoft.com/office/officeart/2005/8/layout/process2"/>
    <dgm:cxn modelId="{22FF8A7D-09FE-40ED-8D64-246D439F267B}" type="presParOf" srcId="{F7B7E049-CCCD-4FB0-9B3D-61829C2D77B2}" destId="{E0994468-9727-4EB3-ACEF-160C0DF5EEF4}" srcOrd="0" destOrd="0" presId="urn:microsoft.com/office/officeart/2005/8/layout/process2"/>
    <dgm:cxn modelId="{FA5AD4C4-5E0D-4250-9326-F6A15C33F7F4}" type="presParOf" srcId="{DA2CE0E1-D4A4-4B09-B864-7D2090A39EAB}" destId="{1FA0ED08-42C4-41BB-A055-423495E7F068}" srcOrd="4" destOrd="0" presId="urn:microsoft.com/office/officeart/2005/8/layout/process2"/>
    <dgm:cxn modelId="{B386BAE9-4F6C-41A7-BF81-EF94D0EB2DAF}" type="presParOf" srcId="{DA2CE0E1-D4A4-4B09-B864-7D2090A39EAB}" destId="{BB3FC044-ECA4-4392-8B41-96335174B879}" srcOrd="5" destOrd="0" presId="urn:microsoft.com/office/officeart/2005/8/layout/process2"/>
    <dgm:cxn modelId="{0371B943-B796-47B4-BAF7-6CFEC998C889}" type="presParOf" srcId="{BB3FC044-ECA4-4392-8B41-96335174B879}" destId="{EE063B8B-1941-4BD8-A5FC-805BCFD98272}" srcOrd="0" destOrd="0" presId="urn:microsoft.com/office/officeart/2005/8/layout/process2"/>
    <dgm:cxn modelId="{838677C9-CCC7-4A6E-8EDA-380EC5F7A8F8}" type="presParOf" srcId="{DA2CE0E1-D4A4-4B09-B864-7D2090A39EAB}" destId="{18F3FAE1-FBAB-4961-BDDB-1AD3BDCA6293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AE2708C-4F0C-4C41-A301-0DEF62399A71}" type="doc">
      <dgm:prSet loTypeId="urn:microsoft.com/office/officeart/2005/8/layout/process2" loCatId="process" qsTypeId="urn:microsoft.com/office/officeart/2005/8/quickstyle/simple1" qsCatId="simple" csTypeId="urn:microsoft.com/office/officeart/2005/8/colors/accent3_3" csCatId="accent3" phldr="1"/>
      <dgm:spPr/>
    </dgm:pt>
    <dgm:pt modelId="{6E8AF899-B13B-4530-9167-B88145AA0AA7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Buat rangkaian pada Gambar 4 dengan input dari kabel sensing yang sebelumnya terhubung ke osiloskop</a:t>
          </a:r>
        </a:p>
      </dgm:t>
    </dgm:pt>
    <dgm:pt modelId="{B5B50788-050B-4A80-9C4B-1604995925FE}" type="parTrans" cxnId="{B8387187-D256-47B1-BC4F-A4C780991C3F}">
      <dgm:prSet/>
      <dgm:spPr/>
      <dgm:t>
        <a:bodyPr/>
        <a:lstStyle/>
        <a:p>
          <a:endParaRPr lang="en-US"/>
        </a:p>
      </dgm:t>
    </dgm:pt>
    <dgm:pt modelId="{13831E9C-3B66-4398-AF52-1E6256D4152C}" type="sibTrans" cxnId="{B8387187-D256-47B1-BC4F-A4C780991C3F}">
      <dgm:prSet/>
      <dgm:spPr/>
      <dgm:t>
        <a:bodyPr/>
        <a:lstStyle/>
        <a:p>
          <a:endParaRPr lang="en-US"/>
        </a:p>
      </dgm:t>
    </dgm:pt>
    <dgm:pt modelId="{5F975CE7-501C-49C4-A75A-750686A920A4}">
      <dgm:prSet phldrT="[Text]"/>
      <dgm:spPr/>
      <dgm:t>
        <a:bodyPr/>
        <a:lstStyle/>
        <a:p>
          <a:r>
            <a:rPr lang="en-US"/>
            <a:t>Aktifkan</a:t>
          </a:r>
          <a:r>
            <a:rPr lang="en-US" baseline="0"/>
            <a:t> power supply untuk melihat perbandingan input/output dari band pass filter yang dibuat</a:t>
          </a:r>
          <a:endParaRPr lang="en-US"/>
        </a:p>
      </dgm:t>
    </dgm:pt>
    <dgm:pt modelId="{3F3DF232-462B-4F34-807E-CD103BE8F1DB}" type="parTrans" cxnId="{727A230C-4019-43C3-8E13-79939FE72B82}">
      <dgm:prSet/>
      <dgm:spPr/>
      <dgm:t>
        <a:bodyPr/>
        <a:lstStyle/>
        <a:p>
          <a:endParaRPr lang="en-US"/>
        </a:p>
      </dgm:t>
    </dgm:pt>
    <dgm:pt modelId="{133FA44F-B071-41C7-944F-DC721B1810D2}" type="sibTrans" cxnId="{727A230C-4019-43C3-8E13-79939FE72B82}">
      <dgm:prSet/>
      <dgm:spPr/>
      <dgm:t>
        <a:bodyPr/>
        <a:lstStyle/>
        <a:p>
          <a:endParaRPr lang="en-US"/>
        </a:p>
      </dgm:t>
    </dgm:pt>
    <dgm:pt modelId="{3D05393D-2559-4660-AA26-48734A64D032}">
      <dgm:prSet phldrT="[Text]"/>
      <dgm:spPr/>
      <dgm:t>
        <a:bodyPr/>
        <a:lstStyle/>
        <a:p>
          <a:r>
            <a:rPr lang="en-US"/>
            <a:t>Lakukan setting pada osiloskop</a:t>
          </a:r>
        </a:p>
      </dgm:t>
    </dgm:pt>
    <dgm:pt modelId="{49B437F3-9946-46C5-BB44-F82CCD1D0261}" type="parTrans" cxnId="{39571671-407B-40F6-91CE-544778A56C22}">
      <dgm:prSet/>
      <dgm:spPr/>
      <dgm:t>
        <a:bodyPr/>
        <a:lstStyle/>
        <a:p>
          <a:endParaRPr lang="en-US"/>
        </a:p>
      </dgm:t>
    </dgm:pt>
    <dgm:pt modelId="{378F534B-3709-4E12-AC0D-5076BE40246B}" type="sibTrans" cxnId="{39571671-407B-40F6-91CE-544778A56C22}">
      <dgm:prSet/>
      <dgm:spPr/>
      <dgm:t>
        <a:bodyPr/>
        <a:lstStyle/>
        <a:p>
          <a:endParaRPr lang="en-US"/>
        </a:p>
      </dgm:t>
    </dgm:pt>
    <dgm:pt modelId="{2A13051F-59F7-434D-91E2-FAA64ABD16D2}">
      <dgm:prSet/>
      <dgm:spPr/>
      <dgm:t>
        <a:bodyPr/>
        <a:lstStyle/>
        <a:p>
          <a:r>
            <a:rPr lang="en-US"/>
            <a:t>Hitung Q dengan rumus S</a:t>
          </a:r>
        </a:p>
      </dgm:t>
    </dgm:pt>
    <dgm:pt modelId="{7A1C1AC2-AA14-4F23-8253-BFA18228583B}" type="parTrans" cxnId="{FC3B4758-6429-4089-AD0C-2A4C65102FDA}">
      <dgm:prSet/>
      <dgm:spPr/>
      <dgm:t>
        <a:bodyPr/>
        <a:lstStyle/>
        <a:p>
          <a:endParaRPr lang="en-US"/>
        </a:p>
      </dgm:t>
    </dgm:pt>
    <dgm:pt modelId="{B792E7B6-B7CD-4F75-8188-4073A6CCAD38}" type="sibTrans" cxnId="{FC3B4758-6429-4089-AD0C-2A4C65102FDA}">
      <dgm:prSet/>
      <dgm:spPr/>
      <dgm:t>
        <a:bodyPr/>
        <a:lstStyle/>
        <a:p>
          <a:endParaRPr lang="en-US"/>
        </a:p>
      </dgm:t>
    </dgm:pt>
    <dgm:pt modelId="{C07D13B6-320D-4EAC-B5B8-D1DCE1C84BE2}">
      <dgm:prSet/>
      <dgm:spPr/>
      <dgm:t>
        <a:bodyPr/>
        <a:lstStyle/>
        <a:p>
          <a:r>
            <a:rPr lang="en-US"/>
            <a:t>Ubah R</a:t>
          </a:r>
          <a:r>
            <a:rPr lang="en-US" baseline="-25000"/>
            <a:t>3</a:t>
          </a:r>
          <a:r>
            <a:rPr lang="en-US"/>
            <a:t> jika f</a:t>
          </a:r>
          <a:r>
            <a:rPr lang="en-US" baseline="-25000"/>
            <a:t>0</a:t>
          </a:r>
          <a:r>
            <a:rPr lang="en-US"/>
            <a:t> belum selesai</a:t>
          </a:r>
        </a:p>
      </dgm:t>
    </dgm:pt>
    <dgm:pt modelId="{C7015853-9B23-4742-9CC2-6C04632D6058}" type="parTrans" cxnId="{8E06C0C1-2AB0-47F4-A2D6-CA511548E240}">
      <dgm:prSet/>
      <dgm:spPr/>
      <dgm:t>
        <a:bodyPr/>
        <a:lstStyle/>
        <a:p>
          <a:endParaRPr lang="en-US"/>
        </a:p>
      </dgm:t>
    </dgm:pt>
    <dgm:pt modelId="{5273E637-000D-4068-A383-ACCEAF67D6E1}" type="sibTrans" cxnId="{8E06C0C1-2AB0-47F4-A2D6-CA511548E240}">
      <dgm:prSet/>
      <dgm:spPr/>
      <dgm:t>
        <a:bodyPr/>
        <a:lstStyle/>
        <a:p>
          <a:endParaRPr lang="en-US"/>
        </a:p>
      </dgm:t>
    </dgm:pt>
    <dgm:pt modelId="{DA2CE0E1-D4A4-4B09-B864-7D2090A39EAB}" type="pres">
      <dgm:prSet presAssocID="{CAE2708C-4F0C-4C41-A301-0DEF62399A71}" presName="linearFlow" presStyleCnt="0">
        <dgm:presLayoutVars>
          <dgm:resizeHandles val="exact"/>
        </dgm:presLayoutVars>
      </dgm:prSet>
      <dgm:spPr/>
    </dgm:pt>
    <dgm:pt modelId="{759074E8-38B0-4FAC-AF3F-44E02B0EBE5E}" type="pres">
      <dgm:prSet presAssocID="{6E8AF899-B13B-4530-9167-B88145AA0AA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73BEBE-1F3E-4730-9E95-784A86C7ECA3}" type="pres">
      <dgm:prSet presAssocID="{13831E9C-3B66-4398-AF52-1E6256D4152C}" presName="sibTrans" presStyleLbl="sibTrans2D1" presStyleIdx="0" presStyleCnt="4"/>
      <dgm:spPr/>
      <dgm:t>
        <a:bodyPr/>
        <a:lstStyle/>
        <a:p>
          <a:endParaRPr lang="en-US"/>
        </a:p>
      </dgm:t>
    </dgm:pt>
    <dgm:pt modelId="{3C40EF2E-B15E-4C8B-8E71-2F9C084628EA}" type="pres">
      <dgm:prSet presAssocID="{13831E9C-3B66-4398-AF52-1E6256D4152C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CBAB59E2-2288-4017-9951-AC1398E1A743}" type="pres">
      <dgm:prSet presAssocID="{5F975CE7-501C-49C4-A75A-750686A920A4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B7E049-CCCD-4FB0-9B3D-61829C2D77B2}" type="pres">
      <dgm:prSet presAssocID="{133FA44F-B071-41C7-944F-DC721B1810D2}" presName="sibTrans" presStyleLbl="sibTrans2D1" presStyleIdx="1" presStyleCnt="4"/>
      <dgm:spPr/>
      <dgm:t>
        <a:bodyPr/>
        <a:lstStyle/>
        <a:p>
          <a:endParaRPr lang="en-US"/>
        </a:p>
      </dgm:t>
    </dgm:pt>
    <dgm:pt modelId="{E0994468-9727-4EB3-ACEF-160C0DF5EEF4}" type="pres">
      <dgm:prSet presAssocID="{133FA44F-B071-41C7-944F-DC721B1810D2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1FA0ED08-42C4-41BB-A055-423495E7F068}" type="pres">
      <dgm:prSet presAssocID="{3D05393D-2559-4660-AA26-48734A64D032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3FC044-ECA4-4392-8B41-96335174B879}" type="pres">
      <dgm:prSet presAssocID="{378F534B-3709-4E12-AC0D-5076BE40246B}" presName="sibTrans" presStyleLbl="sibTrans2D1" presStyleIdx="2" presStyleCnt="4"/>
      <dgm:spPr/>
      <dgm:t>
        <a:bodyPr/>
        <a:lstStyle/>
        <a:p>
          <a:endParaRPr lang="en-US"/>
        </a:p>
      </dgm:t>
    </dgm:pt>
    <dgm:pt modelId="{EE063B8B-1941-4BD8-A5FC-805BCFD98272}" type="pres">
      <dgm:prSet presAssocID="{378F534B-3709-4E12-AC0D-5076BE40246B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18F3FAE1-FBAB-4961-BDDB-1AD3BDCA6293}" type="pres">
      <dgm:prSet presAssocID="{2A13051F-59F7-434D-91E2-FAA64ABD16D2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A91118-33A5-4FB9-8975-D9D9C725370C}" type="pres">
      <dgm:prSet presAssocID="{B792E7B6-B7CD-4F75-8188-4073A6CCAD38}" presName="sibTrans" presStyleLbl="sibTrans2D1" presStyleIdx="3" presStyleCnt="4"/>
      <dgm:spPr/>
      <dgm:t>
        <a:bodyPr/>
        <a:lstStyle/>
        <a:p>
          <a:endParaRPr lang="en-US"/>
        </a:p>
      </dgm:t>
    </dgm:pt>
    <dgm:pt modelId="{FFA390B4-7A19-432B-8D21-61131F71F72B}" type="pres">
      <dgm:prSet presAssocID="{B792E7B6-B7CD-4F75-8188-4073A6CCAD38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C5DB9781-41B3-477F-9330-FEAF888F8AC7}" type="pres">
      <dgm:prSet presAssocID="{C07D13B6-320D-4EAC-B5B8-D1DCE1C84BE2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CA10311-0DC0-4CC6-9E31-3FAF29534AF0}" type="presOf" srcId="{378F534B-3709-4E12-AC0D-5076BE40246B}" destId="{BB3FC044-ECA4-4392-8B41-96335174B879}" srcOrd="0" destOrd="0" presId="urn:microsoft.com/office/officeart/2005/8/layout/process2"/>
    <dgm:cxn modelId="{DD746631-D8BC-4CCD-8D48-FA37C82C9C23}" type="presOf" srcId="{133FA44F-B071-41C7-944F-DC721B1810D2}" destId="{F7B7E049-CCCD-4FB0-9B3D-61829C2D77B2}" srcOrd="0" destOrd="0" presId="urn:microsoft.com/office/officeart/2005/8/layout/process2"/>
    <dgm:cxn modelId="{39571671-407B-40F6-91CE-544778A56C22}" srcId="{CAE2708C-4F0C-4C41-A301-0DEF62399A71}" destId="{3D05393D-2559-4660-AA26-48734A64D032}" srcOrd="2" destOrd="0" parTransId="{49B437F3-9946-46C5-BB44-F82CCD1D0261}" sibTransId="{378F534B-3709-4E12-AC0D-5076BE40246B}"/>
    <dgm:cxn modelId="{F3307EF5-332E-493C-BE1D-EE9FF672E335}" type="presOf" srcId="{2A13051F-59F7-434D-91E2-FAA64ABD16D2}" destId="{18F3FAE1-FBAB-4961-BDDB-1AD3BDCA6293}" srcOrd="0" destOrd="0" presId="urn:microsoft.com/office/officeart/2005/8/layout/process2"/>
    <dgm:cxn modelId="{047DAF94-1D9C-4FF6-9D80-7F3472EE16D9}" type="presOf" srcId="{B792E7B6-B7CD-4F75-8188-4073A6CCAD38}" destId="{FFA390B4-7A19-432B-8D21-61131F71F72B}" srcOrd="1" destOrd="0" presId="urn:microsoft.com/office/officeart/2005/8/layout/process2"/>
    <dgm:cxn modelId="{AD6B826B-3E2E-4A11-8EA4-205ABB7DB567}" type="presOf" srcId="{133FA44F-B071-41C7-944F-DC721B1810D2}" destId="{E0994468-9727-4EB3-ACEF-160C0DF5EEF4}" srcOrd="1" destOrd="0" presId="urn:microsoft.com/office/officeart/2005/8/layout/process2"/>
    <dgm:cxn modelId="{282D9CF9-B2D2-4956-AFD2-A2D4EC8417F9}" type="presOf" srcId="{6E8AF899-B13B-4530-9167-B88145AA0AA7}" destId="{759074E8-38B0-4FAC-AF3F-44E02B0EBE5E}" srcOrd="0" destOrd="0" presId="urn:microsoft.com/office/officeart/2005/8/layout/process2"/>
    <dgm:cxn modelId="{2A5335FD-DD2A-4FE3-BBDA-88FE992DB5F2}" type="presOf" srcId="{C07D13B6-320D-4EAC-B5B8-D1DCE1C84BE2}" destId="{C5DB9781-41B3-477F-9330-FEAF888F8AC7}" srcOrd="0" destOrd="0" presId="urn:microsoft.com/office/officeart/2005/8/layout/process2"/>
    <dgm:cxn modelId="{FC3B4758-6429-4089-AD0C-2A4C65102FDA}" srcId="{CAE2708C-4F0C-4C41-A301-0DEF62399A71}" destId="{2A13051F-59F7-434D-91E2-FAA64ABD16D2}" srcOrd="3" destOrd="0" parTransId="{7A1C1AC2-AA14-4F23-8253-BFA18228583B}" sibTransId="{B792E7B6-B7CD-4F75-8188-4073A6CCAD38}"/>
    <dgm:cxn modelId="{E2EF8086-437C-428E-A545-C84A720E3FAD}" type="presOf" srcId="{378F534B-3709-4E12-AC0D-5076BE40246B}" destId="{EE063B8B-1941-4BD8-A5FC-805BCFD98272}" srcOrd="1" destOrd="0" presId="urn:microsoft.com/office/officeart/2005/8/layout/process2"/>
    <dgm:cxn modelId="{96CCE5D7-B6E4-4A86-B7BB-F50A02694FF1}" type="presOf" srcId="{3D05393D-2559-4660-AA26-48734A64D032}" destId="{1FA0ED08-42C4-41BB-A055-423495E7F068}" srcOrd="0" destOrd="0" presId="urn:microsoft.com/office/officeart/2005/8/layout/process2"/>
    <dgm:cxn modelId="{2D2EB075-A1FA-448F-A9BD-B9CC16C07A21}" type="presOf" srcId="{B792E7B6-B7CD-4F75-8188-4073A6CCAD38}" destId="{41A91118-33A5-4FB9-8975-D9D9C725370C}" srcOrd="0" destOrd="0" presId="urn:microsoft.com/office/officeart/2005/8/layout/process2"/>
    <dgm:cxn modelId="{F44CB3B4-1313-4698-8996-7BFD7842949D}" type="presOf" srcId="{5F975CE7-501C-49C4-A75A-750686A920A4}" destId="{CBAB59E2-2288-4017-9951-AC1398E1A743}" srcOrd="0" destOrd="0" presId="urn:microsoft.com/office/officeart/2005/8/layout/process2"/>
    <dgm:cxn modelId="{95B33CE9-9EBE-4E33-AE91-3D5044D9892F}" type="presOf" srcId="{CAE2708C-4F0C-4C41-A301-0DEF62399A71}" destId="{DA2CE0E1-D4A4-4B09-B864-7D2090A39EAB}" srcOrd="0" destOrd="0" presId="urn:microsoft.com/office/officeart/2005/8/layout/process2"/>
    <dgm:cxn modelId="{8E06C0C1-2AB0-47F4-A2D6-CA511548E240}" srcId="{CAE2708C-4F0C-4C41-A301-0DEF62399A71}" destId="{C07D13B6-320D-4EAC-B5B8-D1DCE1C84BE2}" srcOrd="4" destOrd="0" parTransId="{C7015853-9B23-4742-9CC2-6C04632D6058}" sibTransId="{5273E637-000D-4068-A383-ACCEAF67D6E1}"/>
    <dgm:cxn modelId="{3C9980C6-6DB5-4650-A1BF-1829ECC1738F}" type="presOf" srcId="{13831E9C-3B66-4398-AF52-1E6256D4152C}" destId="{3C40EF2E-B15E-4C8B-8E71-2F9C084628EA}" srcOrd="1" destOrd="0" presId="urn:microsoft.com/office/officeart/2005/8/layout/process2"/>
    <dgm:cxn modelId="{727A230C-4019-43C3-8E13-79939FE72B82}" srcId="{CAE2708C-4F0C-4C41-A301-0DEF62399A71}" destId="{5F975CE7-501C-49C4-A75A-750686A920A4}" srcOrd="1" destOrd="0" parTransId="{3F3DF232-462B-4F34-807E-CD103BE8F1DB}" sibTransId="{133FA44F-B071-41C7-944F-DC721B1810D2}"/>
    <dgm:cxn modelId="{B8387187-D256-47B1-BC4F-A4C780991C3F}" srcId="{CAE2708C-4F0C-4C41-A301-0DEF62399A71}" destId="{6E8AF899-B13B-4530-9167-B88145AA0AA7}" srcOrd="0" destOrd="0" parTransId="{B5B50788-050B-4A80-9C4B-1604995925FE}" sibTransId="{13831E9C-3B66-4398-AF52-1E6256D4152C}"/>
    <dgm:cxn modelId="{0809FA36-CC19-4C5A-88E3-8CBA1A5EF729}" type="presOf" srcId="{13831E9C-3B66-4398-AF52-1E6256D4152C}" destId="{3F73BEBE-1F3E-4730-9E95-784A86C7ECA3}" srcOrd="0" destOrd="0" presId="urn:microsoft.com/office/officeart/2005/8/layout/process2"/>
    <dgm:cxn modelId="{F8E8E390-A192-4D2F-88B7-8E9759F31D47}" type="presParOf" srcId="{DA2CE0E1-D4A4-4B09-B864-7D2090A39EAB}" destId="{759074E8-38B0-4FAC-AF3F-44E02B0EBE5E}" srcOrd="0" destOrd="0" presId="urn:microsoft.com/office/officeart/2005/8/layout/process2"/>
    <dgm:cxn modelId="{33771892-7CF7-4B44-AF7D-C9582E5A9597}" type="presParOf" srcId="{DA2CE0E1-D4A4-4B09-B864-7D2090A39EAB}" destId="{3F73BEBE-1F3E-4730-9E95-784A86C7ECA3}" srcOrd="1" destOrd="0" presId="urn:microsoft.com/office/officeart/2005/8/layout/process2"/>
    <dgm:cxn modelId="{925D2D2E-E9F1-4864-91E8-E6B2D6F3DAD5}" type="presParOf" srcId="{3F73BEBE-1F3E-4730-9E95-784A86C7ECA3}" destId="{3C40EF2E-B15E-4C8B-8E71-2F9C084628EA}" srcOrd="0" destOrd="0" presId="urn:microsoft.com/office/officeart/2005/8/layout/process2"/>
    <dgm:cxn modelId="{86F032AB-CD1F-4C16-9844-D32B52C550FA}" type="presParOf" srcId="{DA2CE0E1-D4A4-4B09-B864-7D2090A39EAB}" destId="{CBAB59E2-2288-4017-9951-AC1398E1A743}" srcOrd="2" destOrd="0" presId="urn:microsoft.com/office/officeart/2005/8/layout/process2"/>
    <dgm:cxn modelId="{EB32355E-20F1-449A-8C8D-0E81D2E3AB5E}" type="presParOf" srcId="{DA2CE0E1-D4A4-4B09-B864-7D2090A39EAB}" destId="{F7B7E049-CCCD-4FB0-9B3D-61829C2D77B2}" srcOrd="3" destOrd="0" presId="urn:microsoft.com/office/officeart/2005/8/layout/process2"/>
    <dgm:cxn modelId="{3F5E9B8D-0084-4F36-B2C3-A7B8F1811B1A}" type="presParOf" srcId="{F7B7E049-CCCD-4FB0-9B3D-61829C2D77B2}" destId="{E0994468-9727-4EB3-ACEF-160C0DF5EEF4}" srcOrd="0" destOrd="0" presId="urn:microsoft.com/office/officeart/2005/8/layout/process2"/>
    <dgm:cxn modelId="{A863C6C9-6574-42D0-9B1C-A2C7F6BDC247}" type="presParOf" srcId="{DA2CE0E1-D4A4-4B09-B864-7D2090A39EAB}" destId="{1FA0ED08-42C4-41BB-A055-423495E7F068}" srcOrd="4" destOrd="0" presId="urn:microsoft.com/office/officeart/2005/8/layout/process2"/>
    <dgm:cxn modelId="{8E3A349D-2388-4564-B259-50B814B2BCF3}" type="presParOf" srcId="{DA2CE0E1-D4A4-4B09-B864-7D2090A39EAB}" destId="{BB3FC044-ECA4-4392-8B41-96335174B879}" srcOrd="5" destOrd="0" presId="urn:microsoft.com/office/officeart/2005/8/layout/process2"/>
    <dgm:cxn modelId="{BD0B82C9-1A49-4B54-9783-CCE4A3F54795}" type="presParOf" srcId="{BB3FC044-ECA4-4392-8B41-96335174B879}" destId="{EE063B8B-1941-4BD8-A5FC-805BCFD98272}" srcOrd="0" destOrd="0" presId="urn:microsoft.com/office/officeart/2005/8/layout/process2"/>
    <dgm:cxn modelId="{EBFAE631-9DE2-4FCE-8392-73A9B4BC7042}" type="presParOf" srcId="{DA2CE0E1-D4A4-4B09-B864-7D2090A39EAB}" destId="{18F3FAE1-FBAB-4961-BDDB-1AD3BDCA6293}" srcOrd="6" destOrd="0" presId="urn:microsoft.com/office/officeart/2005/8/layout/process2"/>
    <dgm:cxn modelId="{48D7CA95-5F4E-405E-A79D-A98C46C7AC9D}" type="presParOf" srcId="{DA2CE0E1-D4A4-4B09-B864-7D2090A39EAB}" destId="{41A91118-33A5-4FB9-8975-D9D9C725370C}" srcOrd="7" destOrd="0" presId="urn:microsoft.com/office/officeart/2005/8/layout/process2"/>
    <dgm:cxn modelId="{D00632BA-96BE-4EA3-BEBF-AEC3981BAA21}" type="presParOf" srcId="{41A91118-33A5-4FB9-8975-D9D9C725370C}" destId="{FFA390B4-7A19-432B-8D21-61131F71F72B}" srcOrd="0" destOrd="0" presId="urn:microsoft.com/office/officeart/2005/8/layout/process2"/>
    <dgm:cxn modelId="{3BF7BA2D-8BB2-4B29-A5A3-96D289AE2A24}" type="presParOf" srcId="{DA2CE0E1-D4A4-4B09-B864-7D2090A39EAB}" destId="{C5DB9781-41B3-477F-9330-FEAF888F8AC7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9074E8-38B0-4FAC-AF3F-44E02B0EBE5E}">
      <dsp:nvSpPr>
        <dsp:cNvPr id="0" name=""/>
        <dsp:cNvSpPr/>
      </dsp:nvSpPr>
      <dsp:spPr>
        <a:xfrm>
          <a:off x="70501" y="1472"/>
          <a:ext cx="2153887" cy="547888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Membuat rangkaian seperti Gambar 3. dengan multimeter diganti dengan osiloskop dan beban trafo diganti lampu</a:t>
          </a:r>
        </a:p>
      </dsp:txBody>
      <dsp:txXfrm>
        <a:off x="86548" y="17519"/>
        <a:ext cx="2121793" cy="515794"/>
      </dsp:txXfrm>
    </dsp:sp>
    <dsp:sp modelId="{3F73BEBE-1F3E-4730-9E95-784A86C7ECA3}">
      <dsp:nvSpPr>
        <dsp:cNvPr id="0" name=""/>
        <dsp:cNvSpPr/>
      </dsp:nvSpPr>
      <dsp:spPr>
        <a:xfrm rot="5400000">
          <a:off x="1044715" y="563058"/>
          <a:ext cx="205458" cy="2465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073480" y="583604"/>
        <a:ext cx="147929" cy="143821"/>
      </dsp:txXfrm>
    </dsp:sp>
    <dsp:sp modelId="{CBAB59E2-2288-4017-9951-AC1398E1A743}">
      <dsp:nvSpPr>
        <dsp:cNvPr id="0" name=""/>
        <dsp:cNvSpPr/>
      </dsp:nvSpPr>
      <dsp:spPr>
        <a:xfrm>
          <a:off x="70501" y="823305"/>
          <a:ext cx="2153887" cy="547888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636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Catat tegangan Vrms</a:t>
          </a:r>
        </a:p>
      </dsp:txBody>
      <dsp:txXfrm>
        <a:off x="86548" y="839352"/>
        <a:ext cx="2121793" cy="515794"/>
      </dsp:txXfrm>
    </dsp:sp>
    <dsp:sp modelId="{F7B7E049-CCCD-4FB0-9B3D-61829C2D77B2}">
      <dsp:nvSpPr>
        <dsp:cNvPr id="0" name=""/>
        <dsp:cNvSpPr/>
      </dsp:nvSpPr>
      <dsp:spPr>
        <a:xfrm rot="5400000">
          <a:off x="1044715" y="1384891"/>
          <a:ext cx="205458" cy="2465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793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073480" y="1405437"/>
        <a:ext cx="147929" cy="143821"/>
      </dsp:txXfrm>
    </dsp:sp>
    <dsp:sp modelId="{1FA0ED08-42C4-41BB-A055-423495E7F068}">
      <dsp:nvSpPr>
        <dsp:cNvPr id="0" name=""/>
        <dsp:cNvSpPr/>
      </dsp:nvSpPr>
      <dsp:spPr>
        <a:xfrm>
          <a:off x="70501" y="1645138"/>
          <a:ext cx="2153887" cy="547888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127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by-pass gulungan kabel warna merah dan ulangi dari langkah 1</a:t>
          </a:r>
        </a:p>
      </dsp:txBody>
      <dsp:txXfrm>
        <a:off x="86548" y="1661185"/>
        <a:ext cx="2121793" cy="515794"/>
      </dsp:txXfrm>
    </dsp:sp>
    <dsp:sp modelId="{BB3FC044-ECA4-4392-8B41-96335174B879}">
      <dsp:nvSpPr>
        <dsp:cNvPr id="0" name=""/>
        <dsp:cNvSpPr/>
      </dsp:nvSpPr>
      <dsp:spPr>
        <a:xfrm rot="5400000">
          <a:off x="1044715" y="2206724"/>
          <a:ext cx="205458" cy="2465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1587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073480" y="2227270"/>
        <a:ext cx="147929" cy="143821"/>
      </dsp:txXfrm>
    </dsp:sp>
    <dsp:sp modelId="{18F3FAE1-FBAB-4961-BDDB-1AD3BDCA6293}">
      <dsp:nvSpPr>
        <dsp:cNvPr id="0" name=""/>
        <dsp:cNvSpPr/>
      </dsp:nvSpPr>
      <dsp:spPr>
        <a:xfrm>
          <a:off x="70501" y="2466971"/>
          <a:ext cx="2153887" cy="547888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1909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Catat tegangan Vrms untuk kondisi bocor dan perhatikan pola sinyalnya</a:t>
          </a:r>
        </a:p>
      </dsp:txBody>
      <dsp:txXfrm>
        <a:off x="86548" y="2483018"/>
        <a:ext cx="2121793" cy="5157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9074E8-38B0-4FAC-AF3F-44E02B0EBE5E}">
      <dsp:nvSpPr>
        <dsp:cNvPr id="0" name=""/>
        <dsp:cNvSpPr/>
      </dsp:nvSpPr>
      <dsp:spPr>
        <a:xfrm>
          <a:off x="136662" y="463"/>
          <a:ext cx="2021564" cy="542701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Buat rangkaian pada Gambar 4 dengan input dari kabel sensing yang sebelumnya terhubung ke osiloskop</a:t>
          </a:r>
        </a:p>
      </dsp:txBody>
      <dsp:txXfrm>
        <a:off x="152557" y="16358"/>
        <a:ext cx="1989774" cy="510911"/>
      </dsp:txXfrm>
    </dsp:sp>
    <dsp:sp modelId="{3F73BEBE-1F3E-4730-9E95-784A86C7ECA3}">
      <dsp:nvSpPr>
        <dsp:cNvPr id="0" name=""/>
        <dsp:cNvSpPr/>
      </dsp:nvSpPr>
      <dsp:spPr>
        <a:xfrm rot="5400000">
          <a:off x="1045688" y="556733"/>
          <a:ext cx="203513" cy="2442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074180" y="577084"/>
        <a:ext cx="146529" cy="142459"/>
      </dsp:txXfrm>
    </dsp:sp>
    <dsp:sp modelId="{CBAB59E2-2288-4017-9951-AC1398E1A743}">
      <dsp:nvSpPr>
        <dsp:cNvPr id="0" name=""/>
        <dsp:cNvSpPr/>
      </dsp:nvSpPr>
      <dsp:spPr>
        <a:xfrm>
          <a:off x="136662" y="814516"/>
          <a:ext cx="2021564" cy="542701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477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Aktifkan</a:t>
          </a:r>
          <a:r>
            <a:rPr lang="en-US" sz="1000" kern="1200" baseline="0"/>
            <a:t> power supply untuk melihat perbandingan input/output dari band pass filter yang dibuat</a:t>
          </a:r>
          <a:endParaRPr lang="en-US" sz="1000" kern="1200"/>
        </a:p>
      </dsp:txBody>
      <dsp:txXfrm>
        <a:off x="152557" y="830411"/>
        <a:ext cx="1989774" cy="510911"/>
      </dsp:txXfrm>
    </dsp:sp>
    <dsp:sp modelId="{F7B7E049-CCCD-4FB0-9B3D-61829C2D77B2}">
      <dsp:nvSpPr>
        <dsp:cNvPr id="0" name=""/>
        <dsp:cNvSpPr/>
      </dsp:nvSpPr>
      <dsp:spPr>
        <a:xfrm rot="5400000">
          <a:off x="1045688" y="1370785"/>
          <a:ext cx="203513" cy="2442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529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074180" y="1391136"/>
        <a:ext cx="146529" cy="142459"/>
      </dsp:txXfrm>
    </dsp:sp>
    <dsp:sp modelId="{1FA0ED08-42C4-41BB-A055-423495E7F068}">
      <dsp:nvSpPr>
        <dsp:cNvPr id="0" name=""/>
        <dsp:cNvSpPr/>
      </dsp:nvSpPr>
      <dsp:spPr>
        <a:xfrm>
          <a:off x="136662" y="1628569"/>
          <a:ext cx="2021564" cy="542701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954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Lakukan setting pada osiloskop</a:t>
          </a:r>
        </a:p>
      </dsp:txBody>
      <dsp:txXfrm>
        <a:off x="152557" y="1644464"/>
        <a:ext cx="1989774" cy="510911"/>
      </dsp:txXfrm>
    </dsp:sp>
    <dsp:sp modelId="{BB3FC044-ECA4-4392-8B41-96335174B879}">
      <dsp:nvSpPr>
        <dsp:cNvPr id="0" name=""/>
        <dsp:cNvSpPr/>
      </dsp:nvSpPr>
      <dsp:spPr>
        <a:xfrm rot="5400000">
          <a:off x="1045688" y="2184838"/>
          <a:ext cx="203513" cy="2442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105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074180" y="2205189"/>
        <a:ext cx="146529" cy="142459"/>
      </dsp:txXfrm>
    </dsp:sp>
    <dsp:sp modelId="{18F3FAE1-FBAB-4961-BDDB-1AD3BDCA6293}">
      <dsp:nvSpPr>
        <dsp:cNvPr id="0" name=""/>
        <dsp:cNvSpPr/>
      </dsp:nvSpPr>
      <dsp:spPr>
        <a:xfrm>
          <a:off x="136662" y="2442621"/>
          <a:ext cx="2021564" cy="542701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1431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Hitung Q dengan rumus S</a:t>
          </a:r>
        </a:p>
      </dsp:txBody>
      <dsp:txXfrm>
        <a:off x="152557" y="2458516"/>
        <a:ext cx="1989774" cy="510911"/>
      </dsp:txXfrm>
    </dsp:sp>
    <dsp:sp modelId="{41A91118-33A5-4FB9-8975-D9D9C725370C}">
      <dsp:nvSpPr>
        <dsp:cNvPr id="0" name=""/>
        <dsp:cNvSpPr/>
      </dsp:nvSpPr>
      <dsp:spPr>
        <a:xfrm rot="5400000">
          <a:off x="1045688" y="2998891"/>
          <a:ext cx="203513" cy="2442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1587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074180" y="3019242"/>
        <a:ext cx="146529" cy="142459"/>
      </dsp:txXfrm>
    </dsp:sp>
    <dsp:sp modelId="{C5DB9781-41B3-477F-9330-FEAF888F8AC7}">
      <dsp:nvSpPr>
        <dsp:cNvPr id="0" name=""/>
        <dsp:cNvSpPr/>
      </dsp:nvSpPr>
      <dsp:spPr>
        <a:xfrm>
          <a:off x="136662" y="3256674"/>
          <a:ext cx="2021564" cy="542701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1909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Ubah R</a:t>
          </a:r>
          <a:r>
            <a:rPr lang="en-US" sz="1000" kern="1200" baseline="-25000"/>
            <a:t>3</a:t>
          </a:r>
          <a:r>
            <a:rPr lang="en-US" sz="1000" kern="1200"/>
            <a:t> jika f</a:t>
          </a:r>
          <a:r>
            <a:rPr lang="en-US" sz="1000" kern="1200" baseline="-25000"/>
            <a:t>0</a:t>
          </a:r>
          <a:r>
            <a:rPr lang="en-US" sz="1000" kern="1200"/>
            <a:t> belum selesai</a:t>
          </a:r>
        </a:p>
      </dsp:txBody>
      <dsp:txXfrm>
        <a:off x="152557" y="3272569"/>
        <a:ext cx="1989774" cy="5109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Words>1164</Words>
  <Characters>7358</Characters>
  <Application>WPS Office</Application>
  <DocSecurity>0</DocSecurity>
  <Paragraphs>87</Paragraphs>
  <ScaleCrop>false</ScaleCrop>
  <LinksUpToDate>false</LinksUpToDate>
  <CharactersWithSpaces>8472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2020-02-09T08:04:00Z</dcterms:created>
  <dc:creator>miranda syafira</dc:creator>
  <lastModifiedBy>vivo 1609</lastModifiedBy>
  <dcterms:modified xsi:type="dcterms:W3CDTF">2020-02-21T00:33:41Z</dcterms:modified>
  <revision>6</revision>
</coreProperties>
</file>